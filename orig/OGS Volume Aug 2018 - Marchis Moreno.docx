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B7F" w:rsidRPr="00451329" w:rsidRDefault="009C2B7F" w:rsidP="00E558A6">
      <w:pPr>
        <w:pStyle w:val="a8"/>
        <w:spacing w:line="276" w:lineRule="auto"/>
        <w:rPr>
          <w:rFonts w:ascii="Times New Roman" w:hAnsi="Times New Roman"/>
          <w:lang w:val="en-US"/>
        </w:rPr>
      </w:pPr>
      <w:bookmarkStart w:id="0" w:name="_GoBack"/>
      <w:bookmarkEnd w:id="0"/>
      <w:r w:rsidRPr="00451329">
        <w:rPr>
          <w:rFonts w:ascii="Times New Roman" w:hAnsi="Times New Roman"/>
          <w:lang w:val="en-US"/>
        </w:rPr>
        <w:t>A diagnostic for backward object control in Brazilian Portuguese</w:t>
      </w:r>
    </w:p>
    <w:p w:rsidR="009C2B7F" w:rsidRPr="00CD0BE7" w:rsidRDefault="009C2B7F" w:rsidP="00E558A6">
      <w:pPr>
        <w:spacing w:line="276" w:lineRule="auto"/>
        <w:jc w:val="center"/>
        <w:rPr>
          <w:lang w:val="fr-FR"/>
        </w:rPr>
      </w:pPr>
      <w:r w:rsidRPr="00CD0BE7">
        <w:rPr>
          <w:lang w:val="fr-FR"/>
        </w:rPr>
        <w:t>Mihaela Marchis Moreno (FCSH, Universidade Nova de Lisboa)</w:t>
      </w:r>
    </w:p>
    <w:p w:rsidR="009C2B7F" w:rsidRPr="00CD0BE7" w:rsidRDefault="009C2B7F" w:rsidP="00E558A6">
      <w:pPr>
        <w:spacing w:line="276" w:lineRule="auto"/>
        <w:rPr>
          <w:b/>
          <w:i/>
          <w:lang w:val="fr-FR"/>
        </w:rPr>
      </w:pPr>
    </w:p>
    <w:p w:rsidR="009C2B7F" w:rsidRDefault="009C2B7F" w:rsidP="00E558A6">
      <w:pPr>
        <w:pStyle w:val="lsAbstract"/>
        <w:spacing w:line="276" w:lineRule="auto"/>
        <w:rPr>
          <w:bCs/>
          <w:lang w:val="en-US"/>
        </w:rPr>
      </w:pPr>
      <w:r w:rsidRPr="00451329">
        <w:rPr>
          <w:lang w:val="en-US"/>
        </w:rPr>
        <w:t xml:space="preserve">This paper discusses the relation between two apparently independent syntactic phenomena, backward object control (BOC) and the inflected infinitive in Brazilian Portuguese. Specifically, I argue that </w:t>
      </w:r>
      <w:r w:rsidRPr="00451329">
        <w:rPr>
          <w:lang w:val="en-GB"/>
        </w:rPr>
        <w:t>the inflected infinitive can be regarded as a</w:t>
      </w:r>
      <w:r w:rsidRPr="00451329">
        <w:rPr>
          <w:lang w:val="en-US"/>
        </w:rPr>
        <w:t xml:space="preserve"> diagnostic for backward object control patterns since the default nominative case percolation from the matrix T to the embedded T requires local checking by an overt DP in the absence of a preposition. The overt realization of the lower copy</w:t>
      </w:r>
      <w:r w:rsidRPr="00451329">
        <w:rPr>
          <w:lang w:val="en-GB"/>
        </w:rPr>
        <w:t xml:space="preserve"> in backward control is enabled by the loss of the </w:t>
      </w:r>
      <w:r w:rsidRPr="00451329">
        <w:rPr>
          <w:iCs/>
          <w:lang w:val="en-US"/>
        </w:rPr>
        <w:t xml:space="preserve">[+person] feature. </w:t>
      </w:r>
      <w:r w:rsidRPr="00451329">
        <w:rPr>
          <w:lang w:val="en-US"/>
        </w:rPr>
        <w:t xml:space="preserve">According to Cyrino (2010), the absence of </w:t>
      </w:r>
      <w:r w:rsidRPr="00451329">
        <w:rPr>
          <w:lang w:val="en-GB"/>
        </w:rPr>
        <w:t xml:space="preserve">the </w:t>
      </w:r>
      <w:r w:rsidRPr="00451329">
        <w:rPr>
          <w:iCs/>
          <w:lang w:val="en-US"/>
        </w:rPr>
        <w:t>[+person] feature</w:t>
      </w:r>
      <w:r w:rsidRPr="00451329">
        <w:rPr>
          <w:b/>
          <w:iCs/>
          <w:lang w:val="en-US"/>
        </w:rPr>
        <w:t xml:space="preserve"> </w:t>
      </w:r>
      <w:r w:rsidRPr="00451329">
        <w:rPr>
          <w:iCs/>
          <w:lang w:val="en-US"/>
        </w:rPr>
        <w:t>both in the finite and</w:t>
      </w:r>
      <w:r w:rsidRPr="00451329">
        <w:rPr>
          <w:lang w:val="en-US"/>
        </w:rPr>
        <w:t xml:space="preserve"> the non-finite domain enables nominative subjects in the Spec of the inflected infinitive T, just like in finite clauses. Moreover, </w:t>
      </w:r>
      <w:r w:rsidRPr="00451329">
        <w:rPr>
          <w:bCs/>
          <w:lang w:val="en-US"/>
        </w:rPr>
        <w:t>backward object control verbs like mandar/fazer are similar to double object verbs (as in John gave Mary a book), since, like other causative verbs, they have three arguments: the causer, the cause and the caused event (cf. Zubizarreta 1985</w:t>
      </w:r>
      <w:r w:rsidR="006B2CC9">
        <w:rPr>
          <w:bCs/>
          <w:lang w:val="en-US"/>
        </w:rPr>
        <w:t>;</w:t>
      </w:r>
      <w:r w:rsidRPr="00451329">
        <w:rPr>
          <w:bCs/>
          <w:lang w:val="en-US"/>
        </w:rPr>
        <w:t xml:space="preserve"> Alsina 1992</w:t>
      </w:r>
      <w:r w:rsidR="006B2CC9">
        <w:rPr>
          <w:bCs/>
          <w:lang w:val="en-US"/>
        </w:rPr>
        <w:t>;</w:t>
      </w:r>
      <w:r w:rsidRPr="00451329">
        <w:rPr>
          <w:bCs/>
          <w:lang w:val="en-US"/>
        </w:rPr>
        <w:t xml:space="preserve"> Ippolito 2000).</w:t>
      </w:r>
    </w:p>
    <w:p w:rsidR="006B2CC9" w:rsidRPr="00451329" w:rsidRDefault="006B2CC9" w:rsidP="00E558A6">
      <w:pPr>
        <w:pStyle w:val="lsAbstract"/>
        <w:spacing w:line="276" w:lineRule="auto"/>
        <w:rPr>
          <w:lang w:val="en-US"/>
        </w:rPr>
      </w:pPr>
    </w:p>
    <w:p w:rsidR="009C2B7F" w:rsidRPr="00451329" w:rsidRDefault="009C2B7F" w:rsidP="00E558A6">
      <w:pPr>
        <w:pStyle w:val="lsSection1"/>
      </w:pPr>
      <w:r w:rsidRPr="00451329">
        <w:t>1. Introduction</w:t>
      </w:r>
    </w:p>
    <w:p w:rsidR="009C2B7F" w:rsidRPr="00451329" w:rsidRDefault="009C2B7F" w:rsidP="00E558A6">
      <w:pPr>
        <w:spacing w:line="276" w:lineRule="auto"/>
        <w:rPr>
          <w:lang w:val="en-US"/>
        </w:rPr>
      </w:pPr>
      <w:r w:rsidRPr="00451329">
        <w:rPr>
          <w:lang w:val="en-US"/>
        </w:rPr>
        <w:t xml:space="preserve">This paper examines two apparently independent phenomena – </w:t>
      </w:r>
      <w:r w:rsidRPr="00451329">
        <w:rPr>
          <w:b/>
          <w:i/>
          <w:lang w:val="en-US"/>
        </w:rPr>
        <w:t>obligatory object control</w:t>
      </w:r>
      <w:r w:rsidRPr="00451329">
        <w:rPr>
          <w:lang w:val="en-US"/>
        </w:rPr>
        <w:t xml:space="preserve"> and </w:t>
      </w:r>
      <w:r w:rsidRPr="00451329">
        <w:rPr>
          <w:b/>
          <w:i/>
          <w:lang w:val="en-US"/>
        </w:rPr>
        <w:t xml:space="preserve">the inflected infinitive </w:t>
      </w:r>
      <w:r w:rsidRPr="00451329">
        <w:rPr>
          <w:lang w:val="en-US"/>
        </w:rPr>
        <w:t>– in Brazilian Portuguese and the potential relation between them.</w:t>
      </w:r>
    </w:p>
    <w:p w:rsidR="00E33504" w:rsidRDefault="00E33504" w:rsidP="00E558A6">
      <w:pPr>
        <w:spacing w:line="276" w:lineRule="auto"/>
        <w:rPr>
          <w:b/>
          <w:lang w:val="en-GB"/>
        </w:rPr>
      </w:pPr>
    </w:p>
    <w:p w:rsidR="006B2CC9" w:rsidRDefault="009C2B7F" w:rsidP="00E558A6">
      <w:pPr>
        <w:spacing w:line="276" w:lineRule="auto"/>
        <w:rPr>
          <w:lang w:val="pt-BR"/>
        </w:rPr>
      </w:pPr>
      <w:r w:rsidRPr="006B2CC9">
        <w:rPr>
          <w:lang w:val="pt-BR"/>
        </w:rPr>
        <w:t>(1)</w:t>
      </w:r>
      <w:r w:rsidRPr="006B2CC9">
        <w:rPr>
          <w:lang w:val="es-ES"/>
        </w:rPr>
        <w:t xml:space="preserve"> </w:t>
      </w:r>
      <w:r w:rsidRPr="006B2CC9">
        <w:rPr>
          <w:lang w:val="pt-BR"/>
        </w:rPr>
        <w:tab/>
      </w:r>
      <w:r w:rsidR="006B2CC9" w:rsidRPr="006B2CC9">
        <w:rPr>
          <w:lang w:val="pt-BR"/>
        </w:rPr>
        <w:t>Forward</w:t>
      </w:r>
      <w:r w:rsidR="006B2CC9" w:rsidRPr="006B2CC9">
        <w:rPr>
          <w:lang w:val="en-US"/>
        </w:rPr>
        <w:t xml:space="preserve"> </w:t>
      </w:r>
      <w:r w:rsidR="006B2CC9" w:rsidRPr="006B2CC9">
        <w:rPr>
          <w:lang w:val="en-GB"/>
        </w:rPr>
        <w:t>Control</w:t>
      </w:r>
    </w:p>
    <w:p w:rsidR="009C2B7F" w:rsidRPr="006B2CC9" w:rsidRDefault="009C2B7F" w:rsidP="00E558A6">
      <w:pPr>
        <w:spacing w:line="276" w:lineRule="auto"/>
        <w:ind w:firstLine="643"/>
        <w:rPr>
          <w:lang w:val="en-US"/>
        </w:rPr>
      </w:pPr>
      <w:r w:rsidRPr="006B2CC9">
        <w:rPr>
          <w:lang w:val="pt-BR"/>
        </w:rPr>
        <w:t xml:space="preserve">Maria convenceu eles  de  [  limpar(-em)   a     casa].   </w:t>
      </w:r>
      <w:r w:rsidRPr="006B2CC9">
        <w:rPr>
          <w:lang w:val="pt-BR"/>
        </w:rPr>
        <w:tab/>
      </w:r>
    </w:p>
    <w:p w:rsidR="009C2B7F" w:rsidRPr="006B2CC9" w:rsidRDefault="009C2B7F" w:rsidP="00E558A6">
      <w:pPr>
        <w:spacing w:line="276" w:lineRule="auto"/>
        <w:ind w:firstLine="643"/>
        <w:rPr>
          <w:lang w:val="en-GB"/>
        </w:rPr>
      </w:pPr>
      <w:r w:rsidRPr="006B2CC9">
        <w:rPr>
          <w:lang w:val="en-GB"/>
        </w:rPr>
        <w:t>Maria   convinced   they.acc of       clean-</w:t>
      </w:r>
      <w:r w:rsidRPr="00E33504">
        <w:rPr>
          <w:smallCaps/>
          <w:lang w:val="en-GB"/>
        </w:rPr>
        <w:t>3pl</w:t>
      </w:r>
      <w:r w:rsidRPr="006B2CC9">
        <w:rPr>
          <w:lang w:val="en-GB"/>
        </w:rPr>
        <w:t xml:space="preserve">  the house</w:t>
      </w:r>
    </w:p>
    <w:p w:rsidR="00E33504" w:rsidRDefault="00E33504" w:rsidP="00E558A6">
      <w:pPr>
        <w:spacing w:line="276" w:lineRule="auto"/>
        <w:rPr>
          <w:lang w:val="en-US"/>
        </w:rPr>
      </w:pPr>
    </w:p>
    <w:p w:rsidR="006B2CC9" w:rsidRDefault="009C2B7F" w:rsidP="00E558A6">
      <w:pPr>
        <w:spacing w:line="276" w:lineRule="auto"/>
        <w:rPr>
          <w:lang w:val="pt-BR"/>
        </w:rPr>
      </w:pPr>
      <w:r w:rsidRPr="006B2CC9">
        <w:rPr>
          <w:lang w:val="pt-BR"/>
        </w:rPr>
        <w:t xml:space="preserve">(2) </w:t>
      </w:r>
      <w:r w:rsidR="006B2CC9">
        <w:rPr>
          <w:lang w:val="pt-BR"/>
        </w:rPr>
        <w:tab/>
      </w:r>
      <w:r w:rsidRPr="006B2CC9">
        <w:rPr>
          <w:lang w:val="pt-BR"/>
        </w:rPr>
        <w:t>a.</w:t>
      </w:r>
      <w:r w:rsidR="006B2CC9">
        <w:rPr>
          <w:lang w:val="pt-BR"/>
        </w:rPr>
        <w:tab/>
        <w:t>Forward Control</w:t>
      </w:r>
    </w:p>
    <w:p w:rsidR="009C2B7F" w:rsidRPr="006B2CC9" w:rsidRDefault="009C2B7F" w:rsidP="00E558A6">
      <w:pPr>
        <w:spacing w:line="276" w:lineRule="auto"/>
        <w:ind w:left="643" w:firstLine="643"/>
        <w:rPr>
          <w:lang w:val="en-GB"/>
        </w:rPr>
      </w:pPr>
      <w:r w:rsidRPr="006B2CC9">
        <w:rPr>
          <w:lang w:val="pt-BR"/>
        </w:rPr>
        <w:t>Maria</w:t>
      </w:r>
      <w:r w:rsidR="00E33504">
        <w:rPr>
          <w:lang w:val="pt-BR"/>
        </w:rPr>
        <w:tab/>
      </w:r>
      <w:r w:rsidRPr="006B2CC9">
        <w:rPr>
          <w:lang w:val="pt-BR"/>
        </w:rPr>
        <w:t xml:space="preserve">mandou-os/   </w:t>
      </w:r>
      <w:r w:rsidR="00E33504">
        <w:rPr>
          <w:lang w:val="pt-BR"/>
        </w:rPr>
        <w:t>e</w:t>
      </w:r>
      <w:r w:rsidRPr="006B2CC9">
        <w:rPr>
          <w:lang w:val="pt-BR"/>
        </w:rPr>
        <w:t xml:space="preserve">les  </w:t>
      </w:r>
      <w:r w:rsidR="00E33504">
        <w:rPr>
          <w:lang w:val="pt-BR"/>
        </w:rPr>
        <w:tab/>
      </w:r>
      <w:r w:rsidR="00E33504">
        <w:rPr>
          <w:lang w:val="pt-BR"/>
        </w:rPr>
        <w:tab/>
      </w:r>
      <w:r w:rsidR="00E33504">
        <w:rPr>
          <w:lang w:val="pt-BR"/>
        </w:rPr>
        <w:tab/>
      </w:r>
      <w:r w:rsidRPr="006B2CC9">
        <w:rPr>
          <w:lang w:val="pt-BR"/>
        </w:rPr>
        <w:t>[</w:t>
      </w:r>
      <w:r w:rsidR="00E33504">
        <w:rPr>
          <w:lang w:val="pt-BR"/>
        </w:rPr>
        <w:tab/>
      </w:r>
      <w:r w:rsidRPr="006B2CC9">
        <w:rPr>
          <w:lang w:val="pt-BR"/>
        </w:rPr>
        <w:t xml:space="preserve">limpar-(*em) a     casa].   </w:t>
      </w:r>
    </w:p>
    <w:p w:rsidR="009C2B7F" w:rsidRPr="006B2CC9" w:rsidRDefault="009C2B7F" w:rsidP="00E558A6">
      <w:pPr>
        <w:spacing w:line="276" w:lineRule="auto"/>
        <w:rPr>
          <w:lang w:val="en-US"/>
        </w:rPr>
      </w:pPr>
      <w:r w:rsidRPr="006B2CC9">
        <w:rPr>
          <w:lang w:val="pt-BR"/>
        </w:rPr>
        <w:tab/>
      </w:r>
      <w:r w:rsidR="006B2CC9">
        <w:rPr>
          <w:lang w:val="pt-BR"/>
        </w:rPr>
        <w:tab/>
      </w:r>
      <w:r w:rsidRPr="006B2CC9">
        <w:rPr>
          <w:lang w:val="en-US"/>
        </w:rPr>
        <w:t xml:space="preserve">Maria ordered </w:t>
      </w:r>
      <w:r w:rsidR="00E33504">
        <w:rPr>
          <w:lang w:val="en-US"/>
        </w:rPr>
        <w:tab/>
      </w:r>
      <w:r w:rsidRPr="006B2CC9">
        <w:rPr>
          <w:lang w:val="en-US"/>
        </w:rPr>
        <w:t>them.</w:t>
      </w:r>
      <w:r w:rsidR="00E33504">
        <w:rPr>
          <w:smallCaps/>
          <w:lang w:val="en-GB"/>
        </w:rPr>
        <w:t>acc</w:t>
      </w:r>
      <w:r w:rsidRPr="006B2CC9">
        <w:rPr>
          <w:lang w:val="en-US"/>
        </w:rPr>
        <w:t>/ they.</w:t>
      </w:r>
      <w:r w:rsidR="00E33504">
        <w:rPr>
          <w:smallCaps/>
          <w:lang w:val="en-GB"/>
        </w:rPr>
        <w:t>acc</w:t>
      </w:r>
      <w:r w:rsidRPr="006B2CC9">
        <w:rPr>
          <w:lang w:val="en-US"/>
        </w:rPr>
        <w:t xml:space="preserve">    </w:t>
      </w:r>
      <w:r w:rsidR="00E33504">
        <w:rPr>
          <w:lang w:val="en-US"/>
        </w:rPr>
        <w:tab/>
      </w:r>
      <w:r w:rsidRPr="006B2CC9">
        <w:rPr>
          <w:lang w:val="en-US"/>
        </w:rPr>
        <w:t>clean-</w:t>
      </w:r>
      <w:r w:rsidR="00E33504">
        <w:rPr>
          <w:smallCaps/>
          <w:lang w:val="en-GB"/>
        </w:rPr>
        <w:t>inf.3</w:t>
      </w:r>
      <w:r w:rsidR="00E33504" w:rsidRPr="00E33504">
        <w:rPr>
          <w:smallCaps/>
          <w:lang w:val="en-GB"/>
        </w:rPr>
        <w:t>pl</w:t>
      </w:r>
      <w:r w:rsidRPr="006B2CC9">
        <w:rPr>
          <w:lang w:val="en-US"/>
        </w:rPr>
        <w:t xml:space="preserve"> the house</w:t>
      </w:r>
    </w:p>
    <w:p w:rsidR="006B2CC9" w:rsidRDefault="009C2B7F" w:rsidP="00E558A6">
      <w:pPr>
        <w:spacing w:line="276" w:lineRule="auto"/>
        <w:rPr>
          <w:lang w:val="en-US"/>
        </w:rPr>
      </w:pPr>
      <w:r w:rsidRPr="006B2CC9">
        <w:rPr>
          <w:lang w:val="en-US"/>
        </w:rPr>
        <w:t xml:space="preserve">    </w:t>
      </w:r>
      <w:r w:rsidR="006B2CC9">
        <w:rPr>
          <w:lang w:val="en-US"/>
        </w:rPr>
        <w:tab/>
      </w:r>
      <w:r w:rsidRPr="006B2CC9">
        <w:rPr>
          <w:lang w:val="en-US"/>
        </w:rPr>
        <w:t>b.</w:t>
      </w:r>
      <w:r w:rsidRPr="006B2CC9">
        <w:rPr>
          <w:lang w:val="en-US"/>
        </w:rPr>
        <w:tab/>
      </w:r>
      <w:r w:rsidR="006B2CC9">
        <w:rPr>
          <w:lang w:val="en-US"/>
        </w:rPr>
        <w:t>Backward Control</w:t>
      </w:r>
    </w:p>
    <w:p w:rsidR="009C2B7F" w:rsidRPr="00451329" w:rsidRDefault="009C2B7F" w:rsidP="00E558A6">
      <w:pPr>
        <w:spacing w:line="276" w:lineRule="auto"/>
        <w:ind w:left="643" w:firstLine="643"/>
        <w:rPr>
          <w:i/>
          <w:lang w:val="en-US"/>
        </w:rPr>
      </w:pPr>
      <w:r w:rsidRPr="006B2CC9">
        <w:rPr>
          <w:lang w:val="en-US"/>
        </w:rPr>
        <w:t xml:space="preserve">Maria mandou </w:t>
      </w:r>
      <w:r w:rsidRPr="006B2CC9">
        <w:rPr>
          <w:lang w:val="pt-BR"/>
        </w:rPr>
        <w:t xml:space="preserve">[  </w:t>
      </w:r>
      <w:r w:rsidR="00E33504">
        <w:rPr>
          <w:lang w:val="pt-BR"/>
        </w:rPr>
        <w:tab/>
      </w:r>
      <w:r w:rsidRPr="006B2CC9">
        <w:rPr>
          <w:lang w:val="pt-BR"/>
        </w:rPr>
        <w:t>eles</w:t>
      </w:r>
      <w:r w:rsidRPr="006B2CC9">
        <w:rPr>
          <w:lang w:val="pt-BR"/>
        </w:rPr>
        <w:tab/>
      </w:r>
      <w:r w:rsidR="00E33504">
        <w:rPr>
          <w:lang w:val="pt-BR"/>
        </w:rPr>
        <w:tab/>
      </w:r>
      <w:r w:rsidRPr="006B2CC9">
        <w:rPr>
          <w:lang w:val="pt-BR"/>
        </w:rPr>
        <w:t xml:space="preserve">limpar-em </w:t>
      </w:r>
      <w:r w:rsidRPr="006B2CC9">
        <w:rPr>
          <w:lang w:val="pt-BR"/>
        </w:rPr>
        <w:tab/>
      </w:r>
      <w:r w:rsidR="00E33504">
        <w:rPr>
          <w:lang w:val="pt-BR"/>
        </w:rPr>
        <w:tab/>
      </w:r>
      <w:r w:rsidRPr="006B2CC9">
        <w:rPr>
          <w:lang w:val="pt-BR"/>
        </w:rPr>
        <w:t>a     casa].</w:t>
      </w:r>
    </w:p>
    <w:p w:rsidR="009C2B7F" w:rsidRPr="00451329" w:rsidRDefault="009C2B7F" w:rsidP="00E558A6">
      <w:pPr>
        <w:spacing w:line="276" w:lineRule="auto"/>
        <w:rPr>
          <w:lang w:val="en-US"/>
        </w:rPr>
      </w:pPr>
      <w:r w:rsidRPr="00451329">
        <w:rPr>
          <w:lang w:val="pt-BR"/>
        </w:rPr>
        <w:tab/>
      </w:r>
      <w:r w:rsidR="006B2CC9">
        <w:rPr>
          <w:lang w:val="pt-BR"/>
        </w:rPr>
        <w:tab/>
      </w:r>
      <w:r w:rsidRPr="00451329">
        <w:rPr>
          <w:lang w:val="en-US"/>
        </w:rPr>
        <w:t>Maria</w:t>
      </w:r>
      <w:r w:rsidRPr="00451329">
        <w:rPr>
          <w:lang w:val="en-US"/>
        </w:rPr>
        <w:tab/>
        <w:t xml:space="preserve">ordered  </w:t>
      </w:r>
      <w:r w:rsidR="00E33504">
        <w:rPr>
          <w:lang w:val="en-US"/>
        </w:rPr>
        <w:tab/>
      </w:r>
      <w:r w:rsidRPr="00451329">
        <w:rPr>
          <w:lang w:val="en-US"/>
        </w:rPr>
        <w:t>they.</w:t>
      </w:r>
      <w:r w:rsidR="00E33504">
        <w:rPr>
          <w:smallCaps/>
          <w:lang w:val="en-GB"/>
        </w:rPr>
        <w:t>nom</w:t>
      </w:r>
      <w:r w:rsidRPr="00451329">
        <w:rPr>
          <w:lang w:val="en-US"/>
        </w:rPr>
        <w:t xml:space="preserve">    </w:t>
      </w:r>
      <w:r w:rsidR="00E33504">
        <w:rPr>
          <w:lang w:val="en-US"/>
        </w:rPr>
        <w:tab/>
      </w:r>
      <w:r w:rsidRPr="00451329">
        <w:rPr>
          <w:lang w:val="en-US"/>
        </w:rPr>
        <w:t>clean</w:t>
      </w:r>
      <w:r w:rsidR="00E33504" w:rsidRPr="006B2CC9">
        <w:rPr>
          <w:lang w:val="en-US"/>
        </w:rPr>
        <w:t>-</w:t>
      </w:r>
      <w:r w:rsidR="00E33504">
        <w:rPr>
          <w:smallCaps/>
          <w:lang w:val="en-GB"/>
        </w:rPr>
        <w:t>inf.3</w:t>
      </w:r>
      <w:r w:rsidR="00E33504" w:rsidRPr="00E33504">
        <w:rPr>
          <w:smallCaps/>
          <w:lang w:val="en-GB"/>
        </w:rPr>
        <w:t>pl</w:t>
      </w:r>
      <w:r w:rsidRPr="00451329">
        <w:rPr>
          <w:lang w:val="en-US"/>
        </w:rPr>
        <w:t xml:space="preserve">        </w:t>
      </w:r>
      <w:r w:rsidR="00E33504">
        <w:rPr>
          <w:lang w:val="en-US"/>
        </w:rPr>
        <w:tab/>
      </w:r>
      <w:r w:rsidRPr="00451329">
        <w:rPr>
          <w:lang w:val="en-US"/>
        </w:rPr>
        <w:t>the house</w:t>
      </w:r>
    </w:p>
    <w:p w:rsidR="009C2B7F" w:rsidRPr="00451329" w:rsidRDefault="009C2B7F" w:rsidP="00E558A6">
      <w:pPr>
        <w:spacing w:line="276" w:lineRule="auto"/>
        <w:rPr>
          <w:lang w:val="en-US"/>
        </w:rPr>
      </w:pPr>
    </w:p>
    <w:p w:rsidR="009C2B7F" w:rsidRPr="00451329" w:rsidRDefault="009C2B7F" w:rsidP="00E558A6">
      <w:pPr>
        <w:spacing w:line="276" w:lineRule="auto"/>
        <w:rPr>
          <w:lang w:val="en-US"/>
        </w:rPr>
      </w:pPr>
      <w:r w:rsidRPr="00451329">
        <w:rPr>
          <w:lang w:val="en-US"/>
        </w:rPr>
        <w:t xml:space="preserve">The interrelation between the inflected infinitive and the realization of the object copy in obligatory control is highlighted on the basis of the distinction between (1) and (2). Specifically, I argue that the inflected infinitive is triggered in Brazilian Portuguese either by a case-marking preposition as in (1) or by backward object control as in (2b), whereby there is a local case-checking through the realization of the lower copy in the embedded clause. </w:t>
      </w:r>
      <w:r w:rsidRPr="00451329">
        <w:rPr>
          <w:lang w:val="en-US"/>
        </w:rPr>
        <w:lastRenderedPageBreak/>
        <w:t xml:space="preserve">Nevertheless, the availability of backward object control in Brazilian Portuguese is still debated and, therefore, one of the main aims of this paper is to </w:t>
      </w:r>
      <w:r w:rsidRPr="00451329">
        <w:rPr>
          <w:bCs/>
          <w:lang w:val="en-US"/>
        </w:rPr>
        <w:t>bring novel arguments for the reality of backward object control in Brazilian Portuguese. Specifically, I argue that one of the diagnostics for backward object control is the realization of the inflected infinitive (third person plural) in the embedded clause.</w:t>
      </w:r>
    </w:p>
    <w:p w:rsidR="009C2B7F" w:rsidRDefault="009C2B7F" w:rsidP="00E558A6">
      <w:pPr>
        <w:spacing w:line="276" w:lineRule="auto"/>
        <w:ind w:firstLine="360"/>
        <w:rPr>
          <w:lang w:val="en-GB"/>
        </w:rPr>
      </w:pPr>
      <w:r w:rsidRPr="00451329">
        <w:rPr>
          <w:lang w:val="en-GB"/>
        </w:rPr>
        <w:t xml:space="preserve">This paper is structured as follows: </w:t>
      </w:r>
      <w:r w:rsidR="00B3294D" w:rsidRPr="00451329">
        <w:rPr>
          <w:rFonts w:eastAsia="MS Mincho"/>
          <w:lang w:val="en-GB"/>
        </w:rPr>
        <w:t>§</w:t>
      </w:r>
      <w:r w:rsidRPr="00451329">
        <w:rPr>
          <w:lang w:val="en-GB"/>
        </w:rPr>
        <w:t xml:space="preserve">2 provides a short overview of the backward control patterns across languages. </w:t>
      </w:r>
      <w:r w:rsidR="00B3294D" w:rsidRPr="00451329">
        <w:rPr>
          <w:rFonts w:eastAsia="MS Mincho"/>
          <w:lang w:val="en-GB"/>
        </w:rPr>
        <w:t>§</w:t>
      </w:r>
      <w:r w:rsidRPr="00451329">
        <w:rPr>
          <w:lang w:val="en-GB"/>
        </w:rPr>
        <w:t xml:space="preserve">3 focuses on backward object control in Brazilian Portuguese, presenting semantic and syntactic arguments that attest to the availability of backward object control with verbs such as </w:t>
      </w:r>
      <w:r w:rsidRPr="00451329">
        <w:rPr>
          <w:i/>
          <w:lang w:val="en-GB"/>
        </w:rPr>
        <w:t xml:space="preserve">mandar/fazer </w:t>
      </w:r>
      <w:r w:rsidRPr="00451329">
        <w:rPr>
          <w:lang w:val="en-GB"/>
        </w:rPr>
        <w:t xml:space="preserve">in this language. In </w:t>
      </w:r>
      <w:r w:rsidR="00B3294D" w:rsidRPr="00451329">
        <w:rPr>
          <w:rFonts w:eastAsia="MS Mincho"/>
          <w:lang w:val="en-GB"/>
        </w:rPr>
        <w:t>§</w:t>
      </w:r>
      <w:r w:rsidRPr="00451329">
        <w:rPr>
          <w:lang w:val="en-GB"/>
        </w:rPr>
        <w:t xml:space="preserve">4 I present the syntax of the inflected infinitive and its relation to backward object control. </w:t>
      </w:r>
      <w:r w:rsidR="00B3294D" w:rsidRPr="00451329">
        <w:rPr>
          <w:rFonts w:eastAsia="MS Mincho"/>
          <w:lang w:val="en-GB"/>
        </w:rPr>
        <w:t>§</w:t>
      </w:r>
      <w:r w:rsidRPr="00451329">
        <w:rPr>
          <w:lang w:val="en-GB"/>
        </w:rPr>
        <w:t>5 summarizes the main assumptions of the paper and raises a couple of questions regarding the availability of backward control across languages.</w:t>
      </w:r>
    </w:p>
    <w:p w:rsidR="00E33504" w:rsidRPr="00451329" w:rsidRDefault="00E33504" w:rsidP="00E558A6">
      <w:pPr>
        <w:spacing w:line="276" w:lineRule="auto"/>
        <w:rPr>
          <w:lang w:val="en-GB"/>
        </w:rPr>
      </w:pPr>
    </w:p>
    <w:p w:rsidR="009C2B7F" w:rsidRPr="00451329" w:rsidRDefault="009C2B7F" w:rsidP="00E558A6">
      <w:pPr>
        <w:pStyle w:val="lsSection1"/>
      </w:pPr>
      <w:r w:rsidRPr="00451329">
        <w:t>2. Backward control</w:t>
      </w:r>
    </w:p>
    <w:p w:rsidR="00CD0BE7" w:rsidRPr="00ED4506" w:rsidRDefault="00CD0BE7" w:rsidP="00CD0BE7">
      <w:pPr>
        <w:tabs>
          <w:tab w:val="left" w:pos="284"/>
          <w:tab w:val="left" w:pos="851"/>
        </w:tabs>
        <w:rPr>
          <w:ins w:id="1" w:author="Mihaela Moreno" w:date="2018-06-15T13:27:00Z"/>
          <w:lang w:val="en-US"/>
        </w:rPr>
      </w:pPr>
      <w:ins w:id="2" w:author="Mihaela Moreno" w:date="2018-06-15T13:27:00Z">
        <w:r>
          <w:rPr>
            <w:lang w:val="en-US"/>
          </w:rPr>
          <w:t xml:space="preserve">In order to simplify the </w:t>
        </w:r>
      </w:ins>
      <w:ins w:id="3" w:author="Mihaela Moreno" w:date="2018-06-15T13:28:00Z">
        <w:r w:rsidR="00F44661">
          <w:rPr>
            <w:lang w:val="en-US"/>
          </w:rPr>
          <w:t>G</w:t>
        </w:r>
      </w:ins>
      <w:ins w:id="4" w:author="Mihaela Moreno" w:date="2018-06-15T13:32:00Z">
        <w:r w:rsidR="00F44661">
          <w:rPr>
            <w:lang w:val="en-US"/>
          </w:rPr>
          <w:t>overnment and Binding Theory (GB)</w:t>
        </w:r>
      </w:ins>
      <w:ins w:id="5" w:author="Mihaela Moreno" w:date="2018-06-15T13:27:00Z">
        <w:r w:rsidRPr="00ED4506">
          <w:rPr>
            <w:lang w:val="en-US"/>
          </w:rPr>
          <w:t>, Chomsky (1993) developed what would become known as the Minimalist Program (MP). However, Chomsky</w:t>
        </w:r>
      </w:ins>
      <w:ins w:id="6" w:author="Matthew Reeve" w:date="2018-06-21T15:23:00Z">
        <w:r w:rsidR="00A856B6">
          <w:rPr>
            <w:lang w:val="en-US"/>
          </w:rPr>
          <w:t>’s intention</w:t>
        </w:r>
      </w:ins>
      <w:ins w:id="7" w:author="Mihaela Moreno" w:date="2018-06-15T13:27:00Z">
        <w:r w:rsidRPr="00ED4506">
          <w:rPr>
            <w:lang w:val="en-US"/>
          </w:rPr>
          <w:t xml:space="preserve"> </w:t>
        </w:r>
      </w:ins>
      <w:ins w:id="8" w:author="Matthew Reeve" w:date="2018-06-21T15:23:00Z">
        <w:r w:rsidR="00A856B6">
          <w:rPr>
            <w:lang w:val="en-US"/>
          </w:rPr>
          <w:t xml:space="preserve">was </w:t>
        </w:r>
      </w:ins>
      <w:ins w:id="9" w:author="Mihaela Moreno" w:date="2018-06-15T13:27:00Z">
        <w:del w:id="10" w:author="Matthew Reeve" w:date="2018-06-21T15:23:00Z">
          <w:r w:rsidRPr="00ED4506" w:rsidDel="00A856B6">
            <w:rPr>
              <w:lang w:val="en-US"/>
            </w:rPr>
            <w:delText xml:space="preserve">did </w:delText>
          </w:r>
        </w:del>
        <w:r w:rsidRPr="00ED4506">
          <w:rPr>
            <w:lang w:val="en-US"/>
          </w:rPr>
          <w:t xml:space="preserve">not </w:t>
        </w:r>
        <w:del w:id="11" w:author="Matthew Reeve" w:date="2018-06-21T15:23:00Z">
          <w:r w:rsidRPr="00ED4506" w:rsidDel="00A856B6">
            <w:rPr>
              <w:lang w:val="en-US"/>
            </w:rPr>
            <w:delText xml:space="preserve">have the intention </w:delText>
          </w:r>
        </w:del>
        <w:r w:rsidRPr="00ED4506">
          <w:rPr>
            <w:lang w:val="en-US"/>
          </w:rPr>
          <w:t xml:space="preserve">to develop a new theory, but </w:t>
        </w:r>
      </w:ins>
      <w:ins w:id="12" w:author="Matthew Reeve" w:date="2018-06-21T15:23:00Z">
        <w:r w:rsidR="00A856B6">
          <w:rPr>
            <w:lang w:val="en-US"/>
          </w:rPr>
          <w:t xml:space="preserve">to develop </w:t>
        </w:r>
      </w:ins>
      <w:ins w:id="13" w:author="Mihaela Moreno" w:date="2018-06-15T13:27:00Z">
        <w:r w:rsidRPr="00ED4506">
          <w:rPr>
            <w:lang w:val="en-US"/>
          </w:rPr>
          <w:t>a new way of investigating</w:t>
        </w:r>
        <w:del w:id="14" w:author="Matthew Reeve" w:date="2018-06-21T15:24:00Z">
          <w:r w:rsidRPr="00ED4506" w:rsidDel="00A856B6">
            <w:rPr>
              <w:lang w:val="en-US"/>
            </w:rPr>
            <w:delText>, which</w:delText>
          </w:r>
        </w:del>
      </w:ins>
      <w:ins w:id="15" w:author="Matthew Reeve" w:date="2018-06-21T15:24:00Z">
        <w:r w:rsidR="00A856B6">
          <w:rPr>
            <w:lang w:val="en-US"/>
          </w:rPr>
          <w:t xml:space="preserve"> that</w:t>
        </w:r>
      </w:ins>
      <w:ins w:id="16" w:author="Mihaela Moreno" w:date="2018-06-15T13:27:00Z">
        <w:r w:rsidRPr="00ED4506">
          <w:rPr>
            <w:lang w:val="en-US"/>
          </w:rPr>
          <w:t xml:space="preserve"> is </w:t>
        </w:r>
      </w:ins>
      <w:ins w:id="17" w:author="Matthew Reeve" w:date="2018-06-21T15:24:00Z">
        <w:r w:rsidR="00A856B6">
          <w:rPr>
            <w:lang w:val="en-US"/>
          </w:rPr>
          <w:t xml:space="preserve">simpler and </w:t>
        </w:r>
      </w:ins>
      <w:ins w:id="18" w:author="Mihaela Moreno" w:date="2018-06-15T13:27:00Z">
        <w:r w:rsidRPr="00ED4506">
          <w:rPr>
            <w:lang w:val="en-US"/>
          </w:rPr>
          <w:t>more flexible</w:t>
        </w:r>
        <w:del w:id="19" w:author="Matthew Reeve" w:date="2018-06-21T15:24:00Z">
          <w:r w:rsidRPr="00ED4506" w:rsidDel="00A856B6">
            <w:rPr>
              <w:lang w:val="en-US"/>
            </w:rPr>
            <w:delText xml:space="preserve"> and simple</w:delText>
          </w:r>
        </w:del>
        <w:r w:rsidRPr="00ED4506">
          <w:rPr>
            <w:lang w:val="en-US"/>
          </w:rPr>
          <w:t>.</w:t>
        </w:r>
      </w:ins>
    </w:p>
    <w:p w:rsidR="00CD0BE7" w:rsidRPr="00ED4506" w:rsidRDefault="00CD0BE7" w:rsidP="00CD0BE7">
      <w:pPr>
        <w:tabs>
          <w:tab w:val="left" w:pos="284"/>
          <w:tab w:val="left" w:pos="851"/>
        </w:tabs>
        <w:rPr>
          <w:ins w:id="20" w:author="Mihaela Moreno" w:date="2018-06-15T13:27:00Z"/>
          <w:lang w:val="en-US"/>
        </w:rPr>
      </w:pPr>
      <w:ins w:id="21" w:author="Mihaela Moreno" w:date="2018-06-15T13:27:00Z">
        <w:r w:rsidRPr="00ED4506">
          <w:rPr>
            <w:lang w:val="en-US"/>
          </w:rPr>
          <w:tab/>
          <w:t xml:space="preserve">The Minimalist Program provides a radical </w:t>
        </w:r>
        <w:del w:id="22" w:author="Matthew Reeve" w:date="2018-06-21T15:24:00Z">
          <w:r w:rsidRPr="00ED4506" w:rsidDel="00A856B6">
            <w:rPr>
              <w:lang w:val="en-US"/>
            </w:rPr>
            <w:delText>rupture</w:delText>
          </w:r>
        </w:del>
      </w:ins>
      <w:ins w:id="23" w:author="Matthew Reeve" w:date="2018-06-21T15:24:00Z">
        <w:r w:rsidR="00A856B6">
          <w:rPr>
            <w:lang w:val="en-US"/>
          </w:rPr>
          <w:t>departure</w:t>
        </w:r>
      </w:ins>
      <w:ins w:id="24" w:author="Mihaela Moreno" w:date="2018-06-15T13:27:00Z">
        <w:r w:rsidRPr="00ED4506">
          <w:rPr>
            <w:lang w:val="en-US"/>
          </w:rPr>
          <w:t xml:space="preserve"> from some essential assumptions, </w:t>
        </w:r>
      </w:ins>
      <w:ins w:id="25" w:author="Matthew Reeve" w:date="2018-06-21T15:24:00Z">
        <w:r w:rsidR="00A856B6">
          <w:rPr>
            <w:lang w:val="en-US"/>
          </w:rPr>
          <w:t xml:space="preserve">such </w:t>
        </w:r>
      </w:ins>
      <w:ins w:id="26" w:author="Mihaela Moreno" w:date="2018-06-15T13:27:00Z">
        <w:r w:rsidRPr="00ED4506">
          <w:rPr>
            <w:lang w:val="en-US"/>
          </w:rPr>
          <w:t xml:space="preserve">as the lack of </w:t>
        </w:r>
        <w:del w:id="27" w:author="Matthew Reeve" w:date="2018-06-21T15:24:00Z">
          <w:r w:rsidRPr="00ED4506" w:rsidDel="00A856B6">
            <w:rPr>
              <w:lang w:val="en-US"/>
            </w:rPr>
            <w:delText>the</w:delText>
          </w:r>
        </w:del>
      </w:ins>
      <w:ins w:id="28" w:author="Matthew Reeve" w:date="2018-06-21T15:24:00Z">
        <w:r w:rsidR="00A856B6">
          <w:rPr>
            <w:lang w:val="en-US"/>
          </w:rPr>
          <w:t>a</w:t>
        </w:r>
      </w:ins>
      <w:ins w:id="29" w:author="Mihaela Moreno" w:date="2018-06-15T13:27:00Z">
        <w:r w:rsidRPr="00ED4506">
          <w:rPr>
            <w:lang w:val="en-US"/>
          </w:rPr>
          <w:t xml:space="preserve"> distinction between </w:t>
        </w:r>
      </w:ins>
      <w:ins w:id="30" w:author="Matthew Reeve" w:date="2018-06-21T15:25:00Z">
        <w:r w:rsidR="00A856B6">
          <w:rPr>
            <w:lang w:val="en-US"/>
          </w:rPr>
          <w:t>D(eep)- and S(urface)-Structure</w:t>
        </w:r>
      </w:ins>
      <w:ins w:id="31" w:author="Mihaela Moreno" w:date="2018-06-15T13:27:00Z">
        <w:del w:id="32" w:author="Matthew Reeve" w:date="2018-06-21T15:25:00Z">
          <w:r w:rsidRPr="00ED4506" w:rsidDel="00A856B6">
            <w:rPr>
              <w:lang w:val="en-US"/>
            </w:rPr>
            <w:delText>Deep and Surface Structure</w:delText>
          </w:r>
        </w:del>
        <w:r w:rsidRPr="00ED4506">
          <w:rPr>
            <w:lang w:val="en-US"/>
          </w:rPr>
          <w:t xml:space="preserve">. In addition, syntactic movement is </w:t>
        </w:r>
      </w:ins>
      <w:ins w:id="33" w:author="Matthew Reeve" w:date="2018-06-21T15:26:00Z">
        <w:r w:rsidR="00A856B6">
          <w:rPr>
            <w:lang w:val="en-US"/>
          </w:rPr>
          <w:t xml:space="preserve">restricted </w:t>
        </w:r>
      </w:ins>
      <w:ins w:id="34" w:author="Mihaela Moreno" w:date="2018-06-15T13:27:00Z">
        <w:r w:rsidRPr="00ED4506">
          <w:rPr>
            <w:lang w:val="en-US"/>
          </w:rPr>
          <w:t xml:space="preserve">not </w:t>
        </w:r>
      </w:ins>
      <w:ins w:id="35" w:author="Matthew Reeve" w:date="2018-06-21T15:26:00Z">
        <w:r w:rsidR="00A856B6">
          <w:rPr>
            <w:lang w:val="en-US"/>
          </w:rPr>
          <w:t xml:space="preserve">in terms of the modules of </w:t>
        </w:r>
      </w:ins>
      <w:ins w:id="36" w:author="Mihaela Moreno" w:date="2018-06-15T13:27:00Z">
        <w:del w:id="37" w:author="Matthew Reeve" w:date="2018-06-21T15:26:00Z">
          <w:r w:rsidRPr="00ED4506" w:rsidDel="00A856B6">
            <w:rPr>
              <w:lang w:val="en-US"/>
            </w:rPr>
            <w:delText xml:space="preserve">explained by </w:delText>
          </w:r>
        </w:del>
        <w:r w:rsidRPr="00ED4506">
          <w:rPr>
            <w:lang w:val="en-US"/>
          </w:rPr>
          <w:t>Government and Binding</w:t>
        </w:r>
      </w:ins>
      <w:ins w:id="38" w:author="Matthew Reeve" w:date="2018-06-21T15:26:00Z">
        <w:r w:rsidR="00A856B6">
          <w:rPr>
            <w:lang w:val="en-US"/>
          </w:rPr>
          <w:t xml:space="preserve"> Theory</w:t>
        </w:r>
      </w:ins>
      <w:ins w:id="39" w:author="Mihaela Moreno" w:date="2018-06-15T13:27:00Z">
        <w:r w:rsidRPr="00ED4506">
          <w:rPr>
            <w:lang w:val="en-US"/>
          </w:rPr>
          <w:t xml:space="preserve">, but by </w:t>
        </w:r>
        <w:del w:id="40" w:author="Matthew Reeve" w:date="2018-06-21T15:25:00Z">
          <w:r w:rsidRPr="00ED4506" w:rsidDel="00A856B6">
            <w:rPr>
              <w:lang w:val="en-US"/>
            </w:rPr>
            <w:delText xml:space="preserve">economic </w:delText>
          </w:r>
        </w:del>
        <w:r w:rsidRPr="00ED4506">
          <w:rPr>
            <w:lang w:val="en-US"/>
          </w:rPr>
          <w:t>principles</w:t>
        </w:r>
      </w:ins>
      <w:ins w:id="41" w:author="Matthew Reeve" w:date="2018-06-21T15:25:00Z">
        <w:r w:rsidR="00A856B6">
          <w:rPr>
            <w:lang w:val="en-US"/>
          </w:rPr>
          <w:t xml:space="preserve"> of economy</w:t>
        </w:r>
      </w:ins>
      <w:ins w:id="42" w:author="Mihaela Moreno" w:date="2018-06-15T13:27:00Z">
        <w:r w:rsidRPr="00ED4506">
          <w:rPr>
            <w:lang w:val="en-US"/>
          </w:rPr>
          <w:t xml:space="preserve">. </w:t>
        </w:r>
      </w:ins>
    </w:p>
    <w:p w:rsidR="00CD0BE7" w:rsidRPr="00ED4506" w:rsidRDefault="00CD0BE7" w:rsidP="00CD0BE7">
      <w:pPr>
        <w:tabs>
          <w:tab w:val="left" w:pos="284"/>
        </w:tabs>
        <w:rPr>
          <w:ins w:id="43" w:author="Mihaela Moreno" w:date="2018-06-15T13:27:00Z"/>
          <w:lang w:val="en-US"/>
        </w:rPr>
      </w:pPr>
      <w:ins w:id="44" w:author="Mihaela Moreno" w:date="2018-06-15T13:27:00Z">
        <w:r w:rsidRPr="00ED4506">
          <w:rPr>
            <w:lang w:val="en-US"/>
          </w:rPr>
          <w:tab/>
          <w:t xml:space="preserve">Within the Minimalist framework, Hornstein (1999, 2001) inaugurates a new </w:t>
        </w:r>
        <w:del w:id="45" w:author="Matthew Reeve" w:date="2018-06-21T15:26:00Z">
          <w:r w:rsidRPr="00ED4506" w:rsidDel="00A856B6">
            <w:rPr>
              <w:lang w:val="en-US"/>
            </w:rPr>
            <w:delText xml:space="preserve">minimalist </w:delText>
          </w:r>
        </w:del>
        <w:r w:rsidRPr="00ED4506">
          <w:rPr>
            <w:lang w:val="en-US"/>
          </w:rPr>
          <w:t xml:space="preserve">view of control, </w:t>
        </w:r>
        <w:del w:id="46" w:author="Matthew Reeve" w:date="2018-06-21T15:26:00Z">
          <w:r w:rsidRPr="00ED4506" w:rsidDel="00A856B6">
            <w:rPr>
              <w:lang w:val="en-US"/>
            </w:rPr>
            <w:delText>which is called</w:delText>
          </w:r>
        </w:del>
      </w:ins>
      <w:ins w:id="47" w:author="Matthew Reeve" w:date="2018-06-21T15:26:00Z">
        <w:r w:rsidR="00A856B6">
          <w:rPr>
            <w:lang w:val="en-US"/>
          </w:rPr>
          <w:t>known as the</w:t>
        </w:r>
      </w:ins>
      <w:ins w:id="48" w:author="Mihaela Moreno" w:date="2018-06-15T13:27:00Z">
        <w:r w:rsidRPr="00ED4506">
          <w:rPr>
            <w:lang w:val="en-US"/>
          </w:rPr>
          <w:t xml:space="preserve"> movement theory of control (</w:t>
        </w:r>
        <w:del w:id="49" w:author="Matthew Reeve" w:date="2018-06-21T15:27:00Z">
          <w:r w:rsidRPr="00ED4506" w:rsidDel="00A856B6">
            <w:rPr>
              <w:lang w:val="en-US"/>
            </w:rPr>
            <w:delText xml:space="preserve">the </w:delText>
          </w:r>
        </w:del>
        <w:r w:rsidRPr="00ED4506">
          <w:rPr>
            <w:lang w:val="en-US"/>
          </w:rPr>
          <w:t xml:space="preserve">MTC). He proposes that control is an instance of movement, </w:t>
        </w:r>
      </w:ins>
      <w:ins w:id="50" w:author="Matthew Reeve" w:date="2018-06-21T15:27:00Z">
        <w:r w:rsidR="00A856B6">
          <w:rPr>
            <w:lang w:val="en-US"/>
          </w:rPr>
          <w:t xml:space="preserve">and </w:t>
        </w:r>
      </w:ins>
      <w:ins w:id="51" w:author="Mihaela Moreno" w:date="2018-06-15T13:27:00Z">
        <w:r w:rsidRPr="00ED4506">
          <w:rPr>
            <w:lang w:val="en-US"/>
          </w:rPr>
          <w:t>thus</w:t>
        </w:r>
        <w:del w:id="52" w:author="Matthew Reeve" w:date="2018-06-21T15:27:00Z">
          <w:r w:rsidRPr="00ED4506" w:rsidDel="00A856B6">
            <w:rPr>
              <w:lang w:val="en-US"/>
            </w:rPr>
            <w:delText>,</w:delText>
          </w:r>
        </w:del>
        <w:r w:rsidRPr="00ED4506">
          <w:rPr>
            <w:lang w:val="en-US"/>
          </w:rPr>
          <w:t xml:space="preserve"> </w:t>
        </w:r>
      </w:ins>
      <w:ins w:id="53" w:author="Matthew Reeve" w:date="2018-06-21T15:27:00Z">
        <w:r w:rsidR="00A856B6">
          <w:rPr>
            <w:lang w:val="en-US"/>
          </w:rPr>
          <w:t xml:space="preserve">that </w:t>
        </w:r>
      </w:ins>
      <w:ins w:id="54" w:author="Mihaela Moreno" w:date="2018-06-15T13:27:00Z">
        <w:r w:rsidRPr="00ED4506">
          <w:rPr>
            <w:lang w:val="en-US"/>
          </w:rPr>
          <w:t>control is similar to raising</w:t>
        </w:r>
        <w:del w:id="55" w:author="Matthew Reeve" w:date="2018-06-21T15:27:00Z">
          <w:r w:rsidRPr="00ED4506" w:rsidDel="00A856B6">
            <w:rPr>
              <w:lang w:val="en-US"/>
            </w:rPr>
            <w:delText xml:space="preserve"> constructions</w:delText>
          </w:r>
        </w:del>
        <w:r w:rsidRPr="00ED4506">
          <w:rPr>
            <w:lang w:val="en-US"/>
          </w:rPr>
          <w:t xml:space="preserve">. </w:t>
        </w:r>
        <w:del w:id="56" w:author="Matthew Reeve" w:date="2018-06-21T16:22:00Z">
          <w:r w:rsidRPr="00ED4506" w:rsidDel="00920D74">
            <w:rPr>
              <w:lang w:val="en-US"/>
            </w:rPr>
            <w:delText>He replaces</w:delText>
          </w:r>
        </w:del>
      </w:ins>
      <w:ins w:id="57" w:author="Matthew Reeve" w:date="2018-06-21T16:22:00Z">
        <w:r w:rsidR="00920D74">
          <w:rPr>
            <w:lang w:val="en-US"/>
          </w:rPr>
          <w:t>Replacing</w:t>
        </w:r>
      </w:ins>
      <w:ins w:id="58" w:author="Mihaela Moreno" w:date="2018-06-15T13:27:00Z">
        <w:r w:rsidRPr="00ED4506">
          <w:rPr>
            <w:lang w:val="en-US"/>
          </w:rPr>
          <w:t xml:space="preserve"> PRO </w:t>
        </w:r>
        <w:del w:id="59" w:author="Matthew Reeve" w:date="2018-06-21T16:22:00Z">
          <w:r w:rsidRPr="00ED4506" w:rsidDel="00920D74">
            <w:rPr>
              <w:lang w:val="en-US"/>
            </w:rPr>
            <w:delText>for</w:delText>
          </w:r>
        </w:del>
      </w:ins>
      <w:ins w:id="60" w:author="Matthew Reeve" w:date="2018-06-21T16:22:00Z">
        <w:r w:rsidR="00920D74">
          <w:rPr>
            <w:lang w:val="en-US"/>
          </w:rPr>
          <w:t>with</w:t>
        </w:r>
      </w:ins>
      <w:ins w:id="61" w:author="Mihaela Moreno" w:date="2018-06-15T13:27:00Z">
        <w:r w:rsidRPr="00ED4506">
          <w:rPr>
            <w:lang w:val="en-US"/>
          </w:rPr>
          <w:t xml:space="preserve"> a</w:t>
        </w:r>
      </w:ins>
      <w:ins w:id="62" w:author="Matthew Reeve" w:date="2018-06-21T16:22:00Z">
        <w:r w:rsidR="00920D74">
          <w:rPr>
            <w:lang w:val="en-US"/>
          </w:rPr>
          <w:t>n</w:t>
        </w:r>
      </w:ins>
      <w:ins w:id="63" w:author="Mihaela Moreno" w:date="2018-06-15T13:27:00Z">
        <w:r w:rsidRPr="00ED4506">
          <w:rPr>
            <w:lang w:val="en-US"/>
          </w:rPr>
          <w:t xml:space="preserve"> </w:t>
        </w:r>
      </w:ins>
      <w:ins w:id="64" w:author="Matthew Reeve" w:date="2018-06-21T16:22:00Z">
        <w:r w:rsidR="00920D74">
          <w:rPr>
            <w:lang w:val="en-US"/>
          </w:rPr>
          <w:t>A-</w:t>
        </w:r>
      </w:ins>
      <w:ins w:id="65" w:author="Mihaela Moreno" w:date="2018-06-15T13:27:00Z">
        <w:r w:rsidRPr="00ED4506">
          <w:rPr>
            <w:lang w:val="en-US"/>
          </w:rPr>
          <w:t xml:space="preserve">trace </w:t>
        </w:r>
        <w:del w:id="66" w:author="Matthew Reeve" w:date="2018-06-21T16:22:00Z">
          <w:r w:rsidRPr="00ED4506" w:rsidDel="00920D74">
            <w:rPr>
              <w:lang w:val="en-US"/>
            </w:rPr>
            <w:delText>and thus</w:delText>
          </w:r>
        </w:del>
      </w:ins>
      <w:ins w:id="67" w:author="Matthew Reeve" w:date="2018-06-21T16:22:00Z">
        <w:r w:rsidR="00920D74">
          <w:rPr>
            <w:lang w:val="en-US"/>
          </w:rPr>
          <w:t>allows for</w:t>
        </w:r>
      </w:ins>
      <w:ins w:id="68" w:author="Mihaela Moreno" w:date="2018-06-15T13:27:00Z">
        <w:del w:id="69" w:author="Matthew Reeve" w:date="2018-06-21T16:22:00Z">
          <w:r w:rsidRPr="00ED4506" w:rsidDel="00920D74">
            <w:rPr>
              <w:lang w:val="en-US"/>
            </w:rPr>
            <w:delText xml:space="preserve"> eliminates</w:delText>
          </w:r>
        </w:del>
        <w:r w:rsidRPr="00ED4506">
          <w:rPr>
            <w:lang w:val="en-US"/>
          </w:rPr>
          <w:t xml:space="preserve"> the PRO/control module</w:t>
        </w:r>
      </w:ins>
      <w:ins w:id="70" w:author="Matthew Reeve" w:date="2018-06-21T16:22:00Z">
        <w:r w:rsidR="00920D74">
          <w:rPr>
            <w:lang w:val="en-US"/>
          </w:rPr>
          <w:t xml:space="preserve"> of GB to be eliminated</w:t>
        </w:r>
      </w:ins>
      <w:ins w:id="71" w:author="Mihaela Moreno" w:date="2018-06-15T13:27:00Z">
        <w:r w:rsidRPr="00ED4506">
          <w:rPr>
            <w:lang w:val="en-US"/>
          </w:rPr>
          <w:t>.</w:t>
        </w:r>
      </w:ins>
    </w:p>
    <w:p w:rsidR="00CD0BE7" w:rsidRPr="00ED4506" w:rsidRDefault="00CD0BE7" w:rsidP="00CD0BE7">
      <w:pPr>
        <w:tabs>
          <w:tab w:val="left" w:pos="284"/>
        </w:tabs>
        <w:rPr>
          <w:ins w:id="72" w:author="Mihaela Moreno" w:date="2018-06-15T13:27:00Z"/>
          <w:lang w:val="en-US"/>
        </w:rPr>
      </w:pPr>
      <w:ins w:id="73" w:author="Mihaela Moreno" w:date="2018-06-15T13:27:00Z">
        <w:r w:rsidRPr="00ED4506">
          <w:rPr>
            <w:lang w:val="en-US"/>
          </w:rPr>
          <w:tab/>
          <w:t xml:space="preserve">For Hornstein (1999), the difference between raising and control is that while in the former an embedded element moves </w:t>
        </w:r>
      </w:ins>
      <w:ins w:id="74" w:author="Matthew Reeve" w:date="2018-06-21T16:23:00Z">
        <w:r w:rsidR="00920D74">
          <w:rPr>
            <w:lang w:val="en-US"/>
          </w:rPr>
          <w:t xml:space="preserve">directly </w:t>
        </w:r>
      </w:ins>
      <w:ins w:id="75" w:author="Mihaela Moreno" w:date="2018-06-15T13:27:00Z">
        <w:r w:rsidRPr="00ED4506">
          <w:rPr>
            <w:lang w:val="en-US"/>
          </w:rPr>
          <w:t>from a lexical domain to the subject position of a finite clause, in the latter an element moves from a lexical domain to the matrix subject position after remerging in the embedded clause (Boeckx 2006). The following examples illustrate the structural difference between raising and control</w:t>
        </w:r>
        <w:del w:id="76" w:author="Matthew Reeve" w:date="2018-06-21T16:23:00Z">
          <w:r w:rsidRPr="00ED4506" w:rsidDel="00920D74">
            <w:rPr>
              <w:lang w:val="en-US"/>
            </w:rPr>
            <w:delText xml:space="preserve"> respectively</w:delText>
          </w:r>
        </w:del>
        <w:r w:rsidRPr="00ED4506">
          <w:rPr>
            <w:lang w:val="en-US"/>
          </w:rPr>
          <w:t>:</w:t>
        </w:r>
      </w:ins>
    </w:p>
    <w:p w:rsidR="00CD0BE7" w:rsidRPr="00ED4506" w:rsidRDefault="00CD0BE7" w:rsidP="00CD0BE7">
      <w:pPr>
        <w:tabs>
          <w:tab w:val="left" w:pos="284"/>
          <w:tab w:val="left" w:pos="1134"/>
        </w:tabs>
        <w:rPr>
          <w:ins w:id="77" w:author="Mihaela Moreno" w:date="2018-06-15T13:27:00Z"/>
          <w:lang w:val="en-US"/>
        </w:rPr>
      </w:pPr>
    </w:p>
    <w:p w:rsidR="00CD0BE7" w:rsidRPr="00ED4506" w:rsidRDefault="000A5890" w:rsidP="00CD0BE7">
      <w:pPr>
        <w:tabs>
          <w:tab w:val="left" w:pos="284"/>
          <w:tab w:val="left" w:pos="1134"/>
        </w:tabs>
        <w:rPr>
          <w:ins w:id="78" w:author="Mihaela Moreno" w:date="2018-06-15T13:27:00Z"/>
          <w:lang w:val="en-US"/>
        </w:rPr>
      </w:pPr>
      <w:ins w:id="79" w:author="Mihaela Moreno" w:date="2018-06-15T13:27:00Z">
        <w:r>
          <w:rPr>
            <w:lang w:val="en-US"/>
          </w:rPr>
          <w:t>(</w:t>
        </w:r>
      </w:ins>
      <w:ins w:id="80" w:author="Mihaela Moreno" w:date="2018-06-15T13:40:00Z">
        <w:r>
          <w:rPr>
            <w:lang w:val="en-US"/>
          </w:rPr>
          <w:t>3</w:t>
        </w:r>
      </w:ins>
      <w:ins w:id="81" w:author="Mihaela Moreno" w:date="2018-06-15T13:27:00Z">
        <w:r w:rsidR="00CD0BE7" w:rsidRPr="00ED4506">
          <w:rPr>
            <w:lang w:val="en-US"/>
          </w:rPr>
          <w:t>)</w:t>
        </w:r>
        <w:r w:rsidR="00CD0BE7" w:rsidRPr="00ED4506">
          <w:rPr>
            <w:lang w:val="en-US"/>
          </w:rPr>
          <w:tab/>
        </w:r>
        <w:r w:rsidR="00CD0BE7" w:rsidRPr="00ED4506">
          <w:rPr>
            <w:lang w:val="en-US"/>
          </w:rPr>
          <w:tab/>
          <w:t>[</w:t>
        </w:r>
        <w:r w:rsidR="00CD0BE7" w:rsidRPr="00ED4506">
          <w:rPr>
            <w:vertAlign w:val="subscript"/>
            <w:lang w:val="en-US"/>
          </w:rPr>
          <w:t>TP</w:t>
        </w:r>
        <w:r w:rsidR="00CD0BE7" w:rsidRPr="00ED4506">
          <w:rPr>
            <w:lang w:val="en-US"/>
          </w:rPr>
          <w:t xml:space="preserve"> Mary [</w:t>
        </w:r>
        <w:r w:rsidR="00CD0BE7" w:rsidRPr="00ED4506">
          <w:rPr>
            <w:vertAlign w:val="subscript"/>
            <w:lang w:val="en-US"/>
          </w:rPr>
          <w:t>VP</w:t>
        </w:r>
        <w:r w:rsidR="00CD0BE7" w:rsidRPr="00ED4506">
          <w:rPr>
            <w:lang w:val="en-US"/>
          </w:rPr>
          <w:t xml:space="preserve"> seemed [to [</w:t>
        </w:r>
        <w:r w:rsidR="00CD0BE7" w:rsidRPr="00ED4506">
          <w:rPr>
            <w:vertAlign w:val="subscript"/>
            <w:lang w:val="en-US"/>
          </w:rPr>
          <w:t>VP</w:t>
        </w:r>
        <w:r w:rsidR="00CD0BE7" w:rsidRPr="00ED4506">
          <w:rPr>
            <w:lang w:val="en-US"/>
          </w:rPr>
          <w:t xml:space="preserve"> &lt;Mary&gt; like John]]]</w:t>
        </w:r>
      </w:ins>
      <w:ins w:id="82" w:author="Matthew Reeve" w:date="2018-06-21T16:24:00Z">
        <w:r w:rsidR="00920D74">
          <w:rPr>
            <w:lang w:val="en-US"/>
          </w:rPr>
          <w:t>]</w:t>
        </w:r>
      </w:ins>
    </w:p>
    <w:p w:rsidR="00CD0BE7" w:rsidRPr="00ED4506" w:rsidRDefault="00CD0BE7" w:rsidP="00CD0BE7">
      <w:pPr>
        <w:tabs>
          <w:tab w:val="left" w:pos="284"/>
          <w:tab w:val="left" w:pos="1134"/>
        </w:tabs>
        <w:rPr>
          <w:ins w:id="83" w:author="Mihaela Moreno" w:date="2018-06-15T13:27:00Z"/>
          <w:lang w:val="en-US"/>
        </w:rPr>
      </w:pPr>
    </w:p>
    <w:p w:rsidR="00CD0BE7" w:rsidRPr="00ED4506" w:rsidRDefault="000A5890" w:rsidP="00CD0BE7">
      <w:pPr>
        <w:tabs>
          <w:tab w:val="left" w:pos="284"/>
          <w:tab w:val="left" w:pos="1134"/>
        </w:tabs>
        <w:spacing w:line="480" w:lineRule="auto"/>
        <w:rPr>
          <w:ins w:id="84" w:author="Mihaela Moreno" w:date="2018-06-15T13:27:00Z"/>
          <w:lang w:val="en-US"/>
        </w:rPr>
      </w:pPr>
      <w:ins w:id="85" w:author="Mihaela Moreno" w:date="2018-06-15T13:27:00Z">
        <w:r>
          <w:rPr>
            <w:lang w:val="en-US"/>
          </w:rPr>
          <w:t>(</w:t>
        </w:r>
      </w:ins>
      <w:ins w:id="86" w:author="Mihaela Moreno" w:date="2018-06-15T13:40:00Z">
        <w:r>
          <w:rPr>
            <w:lang w:val="en-US"/>
          </w:rPr>
          <w:t>4</w:t>
        </w:r>
      </w:ins>
      <w:ins w:id="87" w:author="Mihaela Moreno" w:date="2018-06-15T13:27:00Z">
        <w:r w:rsidR="00CD0BE7" w:rsidRPr="00ED4506">
          <w:rPr>
            <w:lang w:val="en-US"/>
          </w:rPr>
          <w:t>)</w:t>
        </w:r>
        <w:r w:rsidR="00CD0BE7" w:rsidRPr="00ED4506">
          <w:rPr>
            <w:lang w:val="en-US"/>
          </w:rPr>
          <w:tab/>
        </w:r>
        <w:r w:rsidR="00CD0BE7" w:rsidRPr="00ED4506">
          <w:rPr>
            <w:lang w:val="en-US"/>
          </w:rPr>
          <w:tab/>
          <w:t>[</w:t>
        </w:r>
        <w:r w:rsidR="00CD0BE7" w:rsidRPr="00ED4506">
          <w:rPr>
            <w:vertAlign w:val="subscript"/>
            <w:lang w:val="en-US"/>
          </w:rPr>
          <w:t>TP</w:t>
        </w:r>
        <w:r w:rsidR="00CD0BE7" w:rsidRPr="00ED4506">
          <w:rPr>
            <w:lang w:val="en-US"/>
          </w:rPr>
          <w:t xml:space="preserve"> Mary [</w:t>
        </w:r>
        <w:r w:rsidR="00CD0BE7" w:rsidRPr="00ED4506">
          <w:rPr>
            <w:vertAlign w:val="subscript"/>
            <w:lang w:val="en-US"/>
          </w:rPr>
          <w:t>VP</w:t>
        </w:r>
        <w:r w:rsidR="00CD0BE7" w:rsidRPr="00ED4506">
          <w:rPr>
            <w:lang w:val="en-US"/>
          </w:rPr>
          <w:t xml:space="preserve"> &lt;Mary&gt; tried [to [</w:t>
        </w:r>
        <w:r w:rsidR="00CD0BE7" w:rsidRPr="00ED4506">
          <w:rPr>
            <w:vertAlign w:val="subscript"/>
            <w:lang w:val="en-US"/>
          </w:rPr>
          <w:t>VP</w:t>
        </w:r>
        <w:r w:rsidR="00CD0BE7" w:rsidRPr="00ED4506">
          <w:rPr>
            <w:lang w:val="en-US"/>
          </w:rPr>
          <w:t xml:space="preserve"> &lt;Mary&gt; like John]]]]</w:t>
        </w:r>
      </w:ins>
    </w:p>
    <w:p w:rsidR="00CD0BE7" w:rsidRPr="00ED4506" w:rsidRDefault="00CD0BE7" w:rsidP="00CD0BE7">
      <w:pPr>
        <w:rPr>
          <w:ins w:id="88" w:author="Mihaela Moreno" w:date="2018-06-15T13:27:00Z"/>
          <w:lang w:val="en-US"/>
        </w:rPr>
      </w:pPr>
    </w:p>
    <w:p w:rsidR="00CD0BE7" w:rsidRPr="00ED4506" w:rsidRDefault="00CD0BE7" w:rsidP="00CD0BE7">
      <w:pPr>
        <w:rPr>
          <w:ins w:id="89" w:author="Mihaela Moreno" w:date="2018-06-15T13:27:00Z"/>
          <w:lang w:val="en-US"/>
        </w:rPr>
      </w:pPr>
      <w:ins w:id="90" w:author="Mihaela Moreno" w:date="2018-06-15T13:27:00Z">
        <w:r w:rsidRPr="00ED4506">
          <w:rPr>
            <w:lang w:val="en-US"/>
          </w:rPr>
          <w:t>If this is correct, then movement to thematic positions is possible. This assumption is necessary, since in control structures the element that moves receive two theta-roles, contrary</w:t>
        </w:r>
      </w:ins>
    </w:p>
    <w:p w:rsidR="00CD0BE7" w:rsidRPr="00ED4506" w:rsidRDefault="00CD0BE7" w:rsidP="00CD0BE7">
      <w:pPr>
        <w:rPr>
          <w:ins w:id="91" w:author="Mihaela Moreno" w:date="2018-06-15T13:27:00Z"/>
          <w:lang w:val="en-US"/>
        </w:rPr>
      </w:pPr>
      <w:ins w:id="92" w:author="Mihaela Moreno" w:date="2018-06-15T13:27:00Z">
        <w:r w:rsidRPr="00ED4506">
          <w:rPr>
            <w:lang w:val="en-US"/>
          </w:rPr>
          <w:t xml:space="preserve">to raising constructions, </w:t>
        </w:r>
      </w:ins>
      <w:ins w:id="93" w:author="Matthew Reeve" w:date="2018-06-21T16:24:00Z">
        <w:r w:rsidR="00920D74">
          <w:rPr>
            <w:lang w:val="en-US"/>
          </w:rPr>
          <w:t xml:space="preserve">in </w:t>
        </w:r>
      </w:ins>
      <w:ins w:id="94" w:author="Mihaela Moreno" w:date="2018-06-15T13:27:00Z">
        <w:r w:rsidRPr="00ED4506">
          <w:rPr>
            <w:lang w:val="en-US"/>
          </w:rPr>
          <w:t>which</w:t>
        </w:r>
      </w:ins>
      <w:ins w:id="95" w:author="Matthew Reeve" w:date="2018-06-21T16:24:00Z">
        <w:r w:rsidR="00920D74">
          <w:rPr>
            <w:lang w:val="en-US"/>
          </w:rPr>
          <w:t xml:space="preserve"> the moved element</w:t>
        </w:r>
      </w:ins>
      <w:ins w:id="96" w:author="Mihaela Moreno" w:date="2018-06-15T13:27:00Z">
        <w:r w:rsidRPr="00ED4506">
          <w:rPr>
            <w:lang w:val="en-US"/>
          </w:rPr>
          <w:t xml:space="preserve"> bear</w:t>
        </w:r>
      </w:ins>
      <w:ins w:id="97" w:author="Matthew Reeve" w:date="2018-06-21T16:24:00Z">
        <w:r w:rsidR="00920D74">
          <w:rPr>
            <w:lang w:val="en-US"/>
          </w:rPr>
          <w:t>s</w:t>
        </w:r>
      </w:ins>
      <w:ins w:id="98" w:author="Mihaela Moreno" w:date="2018-06-15T13:27:00Z">
        <w:r w:rsidRPr="00ED4506">
          <w:rPr>
            <w:lang w:val="en-US"/>
          </w:rPr>
          <w:t xml:space="preserve"> only one theta-role (Hornstein 1999).</w:t>
        </w:r>
      </w:ins>
    </w:p>
    <w:p w:rsidR="00CD0BE7" w:rsidRPr="00ED4506" w:rsidRDefault="00CD0BE7" w:rsidP="00CD0BE7">
      <w:pPr>
        <w:tabs>
          <w:tab w:val="left" w:pos="284"/>
        </w:tabs>
        <w:rPr>
          <w:ins w:id="99" w:author="Mihaela Moreno" w:date="2018-06-15T13:27:00Z"/>
          <w:lang w:val="en-US"/>
        </w:rPr>
      </w:pPr>
      <w:ins w:id="100" w:author="Mihaela Moreno" w:date="2018-06-15T13:27:00Z">
        <w:r w:rsidRPr="00ED4506">
          <w:rPr>
            <w:lang w:val="en-US"/>
          </w:rPr>
          <w:tab/>
        </w:r>
        <w:del w:id="101" w:author="Matthew Reeve" w:date="2018-06-21T16:25:00Z">
          <w:r w:rsidRPr="00ED4506" w:rsidDel="00920D74">
            <w:rPr>
              <w:lang w:val="en-US"/>
            </w:rPr>
            <w:delText>There are many advantages in t</w:delText>
          </w:r>
        </w:del>
      </w:ins>
      <w:ins w:id="102" w:author="Matthew Reeve" w:date="2018-06-21T16:25:00Z">
        <w:r w:rsidR="00920D74">
          <w:rPr>
            <w:lang w:val="en-US"/>
          </w:rPr>
          <w:t>T</w:t>
        </w:r>
      </w:ins>
      <w:ins w:id="103" w:author="Mihaela Moreno" w:date="2018-06-15T13:27:00Z">
        <w:r w:rsidRPr="00ED4506">
          <w:rPr>
            <w:lang w:val="en-US"/>
          </w:rPr>
          <w:t>he MTC</w:t>
        </w:r>
      </w:ins>
      <w:ins w:id="104" w:author="Matthew Reeve" w:date="2018-06-21T16:25:00Z">
        <w:r w:rsidR="00920D74">
          <w:rPr>
            <w:lang w:val="en-US"/>
          </w:rPr>
          <w:t xml:space="preserve"> has many advantages over</w:t>
        </w:r>
      </w:ins>
      <w:ins w:id="105" w:author="Mihaela Moreno" w:date="2018-06-15T13:27:00Z">
        <w:r w:rsidRPr="00ED4506">
          <w:rPr>
            <w:lang w:val="en-US"/>
          </w:rPr>
          <w:t xml:space="preserve"> </w:t>
        </w:r>
        <w:del w:id="106" w:author="Matthew Reeve" w:date="2018-06-21T16:25:00Z">
          <w:r w:rsidRPr="00ED4506" w:rsidDel="00920D74">
            <w:rPr>
              <w:lang w:val="en-US"/>
            </w:rPr>
            <w:delText xml:space="preserve">against </w:delText>
          </w:r>
        </w:del>
        <w:r w:rsidRPr="00ED4506">
          <w:rPr>
            <w:lang w:val="en-US"/>
          </w:rPr>
          <w:t xml:space="preserve">the </w:t>
        </w:r>
      </w:ins>
      <w:ins w:id="107" w:author="Matthew Reeve" w:date="2018-06-21T16:25:00Z">
        <w:r w:rsidR="00920D74">
          <w:rPr>
            <w:lang w:val="en-US"/>
          </w:rPr>
          <w:t xml:space="preserve">PRO-based </w:t>
        </w:r>
      </w:ins>
      <w:ins w:id="108" w:author="Mihaela Moreno" w:date="2018-06-15T13:27:00Z">
        <w:r w:rsidRPr="00ED4506">
          <w:rPr>
            <w:lang w:val="en-US"/>
          </w:rPr>
          <w:t>GB</w:t>
        </w:r>
      </w:ins>
      <w:ins w:id="109" w:author="Matthew Reeve" w:date="2018-06-21T16:25:00Z">
        <w:r w:rsidR="00920D74">
          <w:rPr>
            <w:lang w:val="en-US"/>
          </w:rPr>
          <w:t xml:space="preserve"> approach to control</w:t>
        </w:r>
      </w:ins>
      <w:ins w:id="110" w:author="Mihaela Moreno" w:date="2018-06-15T13:27:00Z">
        <w:r w:rsidRPr="00ED4506">
          <w:rPr>
            <w:lang w:val="en-US"/>
          </w:rPr>
          <w:t xml:space="preserve">. The MTC can account for </w:t>
        </w:r>
        <w:del w:id="111" w:author="Matthew Reeve" w:date="2018-06-21T16:25:00Z">
          <w:r w:rsidRPr="00ED4506" w:rsidDel="00920D74">
            <w:rPr>
              <w:lang w:val="en-US"/>
            </w:rPr>
            <w:delText>PRO’s</w:delText>
          </w:r>
        </w:del>
      </w:ins>
      <w:ins w:id="112" w:author="Matthew Reeve" w:date="2018-06-21T16:25:00Z">
        <w:r w:rsidR="00920D74">
          <w:rPr>
            <w:lang w:val="en-US"/>
          </w:rPr>
          <w:t>the</w:t>
        </w:r>
      </w:ins>
      <w:ins w:id="113" w:author="Mihaela Moreno" w:date="2018-06-15T13:27:00Z">
        <w:r w:rsidRPr="00ED4506">
          <w:rPr>
            <w:lang w:val="en-US"/>
          </w:rPr>
          <w:t xml:space="preserve"> contradictions</w:t>
        </w:r>
      </w:ins>
      <w:ins w:id="114" w:author="Matthew Reeve" w:date="2018-06-21T16:25:00Z">
        <w:r w:rsidR="00920D74">
          <w:rPr>
            <w:lang w:val="en-US"/>
          </w:rPr>
          <w:t xml:space="preserve"> that PRO </w:t>
        </w:r>
        <w:r w:rsidR="00920D74">
          <w:rPr>
            <w:lang w:val="en-US"/>
          </w:rPr>
          <w:lastRenderedPageBreak/>
          <w:t>creates</w:t>
        </w:r>
      </w:ins>
      <w:ins w:id="115" w:author="Mihaela Moreno" w:date="2018-06-15T13:27:00Z">
        <w:r w:rsidRPr="00ED4506">
          <w:rPr>
            <w:lang w:val="en-US"/>
          </w:rPr>
          <w:t xml:space="preserve">, eliminating </w:t>
        </w:r>
        <w:del w:id="116" w:author="Matthew Reeve" w:date="2018-06-21T16:26:00Z">
          <w:r w:rsidRPr="00ED4506" w:rsidDel="00920D74">
            <w:rPr>
              <w:lang w:val="en-US"/>
            </w:rPr>
            <w:delText>some rules of the G</w:delText>
          </w:r>
          <w:r w:rsidR="00920D74" w:rsidRPr="00ED4506" w:rsidDel="00920D74">
            <w:rPr>
              <w:lang w:val="en-US"/>
            </w:rPr>
            <w:delText>b</w:delText>
          </w:r>
        </w:del>
      </w:ins>
      <w:ins w:id="117" w:author="Matthew Reeve" w:date="2018-06-21T16:26:00Z">
        <w:r w:rsidR="00920D74">
          <w:rPr>
            <w:lang w:val="en-US"/>
          </w:rPr>
          <w:t>aspects such</w:t>
        </w:r>
      </w:ins>
      <w:ins w:id="118" w:author="Mihaela Moreno" w:date="2018-06-15T13:27:00Z">
        <w:r w:rsidRPr="00ED4506">
          <w:rPr>
            <w:lang w:val="en-US"/>
          </w:rPr>
          <w:t xml:space="preserve"> as</w:t>
        </w:r>
      </w:ins>
      <w:ins w:id="119" w:author="Matthew Reeve" w:date="2018-06-21T16:26:00Z">
        <w:r w:rsidR="00920D74">
          <w:rPr>
            <w:lang w:val="en-US"/>
          </w:rPr>
          <w:t xml:space="preserve"> the</w:t>
        </w:r>
      </w:ins>
      <w:ins w:id="120" w:author="Mihaela Moreno" w:date="2018-06-15T13:27:00Z">
        <w:r w:rsidRPr="00ED4506">
          <w:rPr>
            <w:lang w:val="en-US"/>
          </w:rPr>
          <w:t xml:space="preserve"> PRO Theorem and </w:t>
        </w:r>
        <w:del w:id="121" w:author="Matthew Reeve" w:date="2018-06-21T16:26:00Z">
          <w:r w:rsidRPr="00ED4506" w:rsidDel="00920D74">
            <w:rPr>
              <w:lang w:val="en-US"/>
            </w:rPr>
            <w:delText xml:space="preserve">PRO’s </w:delText>
          </w:r>
        </w:del>
        <w:r w:rsidRPr="00ED4506">
          <w:rPr>
            <w:lang w:val="en-US"/>
          </w:rPr>
          <w:t xml:space="preserve">null Case (see Hornstein 2001). </w:t>
        </w:r>
      </w:ins>
    </w:p>
    <w:p w:rsidR="00CD0BE7" w:rsidRPr="00ED4506" w:rsidRDefault="00CD0BE7" w:rsidP="00CD0BE7">
      <w:pPr>
        <w:tabs>
          <w:tab w:val="left" w:pos="284"/>
        </w:tabs>
        <w:rPr>
          <w:ins w:id="122" w:author="Mihaela Moreno" w:date="2018-06-15T13:27:00Z"/>
          <w:lang w:val="en-US"/>
        </w:rPr>
      </w:pPr>
      <w:ins w:id="123" w:author="Mihaela Moreno" w:date="2018-06-15T13:27:00Z">
        <w:r w:rsidRPr="00ED4506">
          <w:rPr>
            <w:lang w:val="en-US"/>
          </w:rPr>
          <w:tab/>
          <w:t xml:space="preserve">One of the most important advantages of the MTC is the possibility </w:t>
        </w:r>
        <w:del w:id="124" w:author="Matthew Reeve" w:date="2018-06-21T16:26:00Z">
          <w:r w:rsidRPr="00ED4506" w:rsidDel="00920D74">
            <w:rPr>
              <w:lang w:val="en-US"/>
            </w:rPr>
            <w:delText>to</w:delText>
          </w:r>
        </w:del>
      </w:ins>
      <w:ins w:id="125" w:author="Matthew Reeve" w:date="2018-06-21T16:26:00Z">
        <w:r w:rsidR="00920D74">
          <w:rPr>
            <w:lang w:val="en-US"/>
          </w:rPr>
          <w:t>of</w:t>
        </w:r>
      </w:ins>
      <w:ins w:id="126" w:author="Mihaela Moreno" w:date="2018-06-15T13:27:00Z">
        <w:r w:rsidRPr="00ED4506">
          <w:rPr>
            <w:lang w:val="en-US"/>
          </w:rPr>
          <w:t xml:space="preserve"> account</w:t>
        </w:r>
      </w:ins>
      <w:ins w:id="127" w:author="Matthew Reeve" w:date="2018-06-21T16:26:00Z">
        <w:r w:rsidR="00920D74">
          <w:rPr>
            <w:lang w:val="en-US"/>
          </w:rPr>
          <w:t>ing</w:t>
        </w:r>
      </w:ins>
      <w:ins w:id="128" w:author="Mihaela Moreno" w:date="2018-06-15T13:27:00Z">
        <w:r w:rsidRPr="00ED4506">
          <w:rPr>
            <w:lang w:val="en-US"/>
          </w:rPr>
          <w:t xml:space="preserve"> for backward control (BC). Since Principle C of the </w:t>
        </w:r>
        <w:del w:id="129" w:author="Matthew Reeve" w:date="2018-06-21T16:26:00Z">
          <w:r w:rsidRPr="00ED4506" w:rsidDel="00920D74">
            <w:rPr>
              <w:lang w:val="en-US"/>
            </w:rPr>
            <w:delText>G</w:delText>
          </w:r>
          <w:r w:rsidR="00920D74" w:rsidRPr="00ED4506" w:rsidDel="00920D74">
            <w:rPr>
              <w:lang w:val="en-US"/>
            </w:rPr>
            <w:delText>b</w:delText>
          </w:r>
        </w:del>
      </w:ins>
      <w:ins w:id="130" w:author="Matthew Reeve" w:date="2018-06-21T16:26:00Z">
        <w:r w:rsidR="00920D74">
          <w:rPr>
            <w:lang w:val="en-US"/>
          </w:rPr>
          <w:t>binding theory</w:t>
        </w:r>
      </w:ins>
      <w:ins w:id="131" w:author="Mihaela Moreno" w:date="2018-06-15T13:27:00Z">
        <w:r w:rsidRPr="00ED4506">
          <w:rPr>
            <w:lang w:val="en-US"/>
          </w:rPr>
          <w:t xml:space="preserve"> would not allow BC constructions, the MTC is the only theory that can explain this linguistic phenomenon. </w:t>
        </w:r>
      </w:ins>
    </w:p>
    <w:p w:rsidR="00CD0BE7" w:rsidRPr="00ED4506" w:rsidRDefault="00CD0BE7" w:rsidP="00CD0BE7">
      <w:pPr>
        <w:tabs>
          <w:tab w:val="left" w:pos="284"/>
        </w:tabs>
        <w:rPr>
          <w:ins w:id="132" w:author="Mihaela Moreno" w:date="2018-06-15T13:27:00Z"/>
          <w:lang w:val="en-US"/>
        </w:rPr>
      </w:pPr>
      <w:ins w:id="133" w:author="Mihaela Moreno" w:date="2018-06-15T13:27:00Z">
        <w:r w:rsidRPr="00ED4506">
          <w:rPr>
            <w:lang w:val="en-US"/>
          </w:rPr>
          <w:tab/>
          <w:t xml:space="preserve">BC was first observed in the 1980s, but theories at this point were still not able to explain </w:t>
        </w:r>
        <w:del w:id="134" w:author="Matthew Reeve" w:date="2018-06-21T16:27:00Z">
          <w:r w:rsidRPr="00ED4506" w:rsidDel="00920D74">
            <w:rPr>
              <w:lang w:val="en-US"/>
            </w:rPr>
            <w:delText>this phenomenon</w:delText>
          </w:r>
        </w:del>
      </w:ins>
      <w:ins w:id="135" w:author="Matthew Reeve" w:date="2018-06-21T16:27:00Z">
        <w:r w:rsidR="00920D74">
          <w:rPr>
            <w:lang w:val="en-US"/>
          </w:rPr>
          <w:t>it</w:t>
        </w:r>
      </w:ins>
      <w:ins w:id="136" w:author="Mihaela Moreno" w:date="2018-06-15T13:27:00Z">
        <w:del w:id="137" w:author="Matthew Reeve" w:date="2018-06-21T16:27:00Z">
          <w:r w:rsidRPr="00ED4506" w:rsidDel="00920D74">
            <w:rPr>
              <w:lang w:val="en-US"/>
            </w:rPr>
            <w:delText>,</w:delText>
          </w:r>
        </w:del>
      </w:ins>
      <w:ins w:id="138" w:author="Matthew Reeve" w:date="2018-06-21T16:27:00Z">
        <w:r w:rsidR="00920D74">
          <w:rPr>
            <w:lang w:val="en-US"/>
          </w:rPr>
          <w:t>.</w:t>
        </w:r>
      </w:ins>
      <w:ins w:id="139" w:author="Mihaela Moreno" w:date="2018-06-15T13:27:00Z">
        <w:r w:rsidRPr="00ED4506">
          <w:rPr>
            <w:lang w:val="en-US"/>
          </w:rPr>
          <w:t xml:space="preserve"> </w:t>
        </w:r>
        <w:del w:id="140" w:author="Matthew Reeve" w:date="2018-06-21T16:27:00Z">
          <w:r w:rsidRPr="00ED4506" w:rsidDel="00920D74">
            <w:rPr>
              <w:lang w:val="en-US"/>
            </w:rPr>
            <w:delText>which</w:delText>
          </w:r>
        </w:del>
      </w:ins>
      <w:ins w:id="141" w:author="Matthew Reeve" w:date="2018-06-21T16:27:00Z">
        <w:r w:rsidR="00920D74">
          <w:rPr>
            <w:lang w:val="en-US"/>
          </w:rPr>
          <w:t>BC</w:t>
        </w:r>
      </w:ins>
      <w:ins w:id="142" w:author="Mihaela Moreno" w:date="2018-06-15T13:27:00Z">
        <w:r w:rsidRPr="00ED4506">
          <w:rPr>
            <w:lang w:val="en-US"/>
          </w:rPr>
          <w:t xml:space="preserve"> is characterized by the existence of a controlled null element in </w:t>
        </w:r>
      </w:ins>
      <w:ins w:id="143" w:author="Matthew Reeve" w:date="2018-06-21T16:27:00Z">
        <w:r w:rsidR="00920D74">
          <w:rPr>
            <w:lang w:val="en-US"/>
          </w:rPr>
          <w:t xml:space="preserve">a </w:t>
        </w:r>
      </w:ins>
      <w:ins w:id="144" w:author="Mihaela Moreno" w:date="2018-06-15T13:27:00Z">
        <w:r w:rsidRPr="00ED4506">
          <w:rPr>
            <w:lang w:val="en-US"/>
          </w:rPr>
          <w:t>higher position in the structure than its antecedent (Farell 1995</w:t>
        </w:r>
        <w:del w:id="145" w:author="Matthew Reeve" w:date="2018-06-21T16:27:00Z">
          <w:r w:rsidRPr="00ED4506" w:rsidDel="00920D74">
            <w:rPr>
              <w:lang w:val="en-US"/>
            </w:rPr>
            <w:delText>,</w:delText>
          </w:r>
        </w:del>
      </w:ins>
      <w:ins w:id="146" w:author="Matthew Reeve" w:date="2018-06-21T16:27:00Z">
        <w:r w:rsidR="00920D74">
          <w:rPr>
            <w:lang w:val="en-US"/>
          </w:rPr>
          <w:t>;</w:t>
        </w:r>
      </w:ins>
      <w:ins w:id="147" w:author="Mihaela Moreno" w:date="2018-06-15T13:27:00Z">
        <w:r w:rsidRPr="00ED4506">
          <w:rPr>
            <w:lang w:val="en-US"/>
          </w:rPr>
          <w:t xml:space="preserve"> </w:t>
        </w:r>
      </w:ins>
      <w:ins w:id="148" w:author="Mihaela Moreno" w:date="2018-06-15T13:42:00Z">
        <w:r w:rsidR="000A5890" w:rsidRPr="00ED4506">
          <w:rPr>
            <w:lang w:val="en-US"/>
          </w:rPr>
          <w:t>Rodrigues 2004</w:t>
        </w:r>
        <w:del w:id="149" w:author="Matthew Reeve" w:date="2018-06-21T16:27:00Z">
          <w:r w:rsidR="000A5890" w:rsidDel="00920D74">
            <w:rPr>
              <w:lang w:val="en-US"/>
            </w:rPr>
            <w:delText>,</w:delText>
          </w:r>
        </w:del>
      </w:ins>
      <w:ins w:id="150" w:author="Matthew Reeve" w:date="2018-06-21T16:27:00Z">
        <w:r w:rsidR="00920D74">
          <w:rPr>
            <w:lang w:val="en-US"/>
          </w:rPr>
          <w:t>;</w:t>
        </w:r>
      </w:ins>
      <w:ins w:id="151" w:author="Mihaela Moreno" w:date="2018-06-15T13:42:00Z">
        <w:r w:rsidR="000A5890">
          <w:rPr>
            <w:lang w:val="en-US"/>
          </w:rPr>
          <w:t xml:space="preserve"> </w:t>
        </w:r>
      </w:ins>
      <w:ins w:id="152" w:author="Mihaela Moreno" w:date="2018-06-15T13:27:00Z">
        <w:r w:rsidRPr="00ED4506">
          <w:rPr>
            <w:lang w:val="en-US"/>
          </w:rPr>
          <w:t xml:space="preserve">Boeckx 2006). </w:t>
        </w:r>
      </w:ins>
    </w:p>
    <w:p w:rsidR="00CD0BE7" w:rsidRPr="00ED4506" w:rsidRDefault="00CD0BE7" w:rsidP="00CD0BE7">
      <w:pPr>
        <w:rPr>
          <w:ins w:id="153" w:author="Mihaela Moreno" w:date="2018-06-15T13:27:00Z"/>
          <w:lang w:val="en-US"/>
        </w:rPr>
      </w:pPr>
    </w:p>
    <w:p w:rsidR="00CD0BE7" w:rsidRPr="00ED4506" w:rsidRDefault="00CD0BE7" w:rsidP="00CD0BE7">
      <w:pPr>
        <w:tabs>
          <w:tab w:val="left" w:pos="1134"/>
          <w:tab w:val="left" w:pos="7938"/>
        </w:tabs>
        <w:rPr>
          <w:ins w:id="154" w:author="Mihaela Moreno" w:date="2018-06-15T13:27:00Z"/>
          <w:lang w:val="pt-BR"/>
        </w:rPr>
      </w:pPr>
      <w:ins w:id="155" w:author="Mihaela Moreno" w:date="2018-06-15T13:27:00Z">
        <w:r w:rsidRPr="00ED4506">
          <w:rPr>
            <w:lang w:val="pt-BR"/>
          </w:rPr>
          <w:t xml:space="preserve">(3) </w:t>
        </w:r>
        <w:r w:rsidRPr="00ED4506">
          <w:rPr>
            <w:lang w:val="pt-BR"/>
          </w:rPr>
          <w:tab/>
          <w:t>Maria mandou ∆</w:t>
        </w:r>
        <w:r w:rsidRPr="00ED4506">
          <w:rPr>
            <w:vertAlign w:val="subscript"/>
            <w:lang w:val="pt-BR"/>
          </w:rPr>
          <w:t>1</w:t>
        </w:r>
        <w:r w:rsidRPr="00ED4506">
          <w:rPr>
            <w:lang w:val="pt-BR"/>
          </w:rPr>
          <w:t xml:space="preserve"> [eles</w:t>
        </w:r>
        <w:r w:rsidRPr="00ED4506">
          <w:rPr>
            <w:vertAlign w:val="subscript"/>
            <w:lang w:val="pt-BR"/>
          </w:rPr>
          <w:t>1</w:t>
        </w:r>
        <w:r w:rsidRPr="00ED4506">
          <w:rPr>
            <w:lang w:val="pt-BR"/>
          </w:rPr>
          <w:t xml:space="preserve"> se comportarem.]</w:t>
        </w:r>
        <w:r w:rsidRPr="00ED4506">
          <w:rPr>
            <w:lang w:val="pt-BR"/>
          </w:rPr>
          <w:tab/>
          <w:t>BP</w:t>
        </w:r>
      </w:ins>
    </w:p>
    <w:p w:rsidR="00CD0BE7" w:rsidRPr="00ED4506" w:rsidRDefault="00CD0BE7" w:rsidP="00CD0BE7">
      <w:pPr>
        <w:tabs>
          <w:tab w:val="left" w:pos="1134"/>
        </w:tabs>
        <w:rPr>
          <w:ins w:id="156" w:author="Mihaela Moreno" w:date="2018-06-15T13:27:00Z"/>
          <w:lang w:val="en-US"/>
        </w:rPr>
      </w:pPr>
      <w:ins w:id="157" w:author="Mihaela Moreno" w:date="2018-06-15T13:27:00Z">
        <w:r w:rsidRPr="00ED4506">
          <w:rPr>
            <w:lang w:val="pt-BR"/>
          </w:rPr>
          <w:tab/>
        </w:r>
        <w:r w:rsidRPr="00ED4506">
          <w:rPr>
            <w:lang w:val="en-US"/>
          </w:rPr>
          <w:t>Mary ordered they.1SG.NOM self behave.INF.3PL</w:t>
        </w:r>
      </w:ins>
    </w:p>
    <w:p w:rsidR="00CD0BE7" w:rsidRPr="00ED4506" w:rsidRDefault="00CD0BE7" w:rsidP="00CD0BE7">
      <w:pPr>
        <w:tabs>
          <w:tab w:val="left" w:pos="1134"/>
        </w:tabs>
        <w:rPr>
          <w:ins w:id="158" w:author="Mihaela Moreno" w:date="2018-06-15T13:27:00Z"/>
          <w:lang w:val="en-US"/>
        </w:rPr>
      </w:pPr>
      <w:ins w:id="159" w:author="Mihaela Moreno" w:date="2018-06-15T13:27:00Z">
        <w:r w:rsidRPr="00ED4506">
          <w:rPr>
            <w:lang w:val="en-US"/>
          </w:rPr>
          <w:tab/>
          <w:t>‘Mary ordered them to behave themselves.’</w:t>
        </w:r>
      </w:ins>
    </w:p>
    <w:p w:rsidR="00CD0BE7" w:rsidRPr="00ED4506" w:rsidRDefault="00CD0BE7" w:rsidP="00CD0BE7">
      <w:pPr>
        <w:rPr>
          <w:ins w:id="160" w:author="Mihaela Moreno" w:date="2018-06-15T13:27:00Z"/>
          <w:lang w:val="en-US"/>
        </w:rPr>
      </w:pPr>
    </w:p>
    <w:p w:rsidR="00E945BF" w:rsidRPr="00451329" w:rsidRDefault="00CD0BE7" w:rsidP="00E945BF">
      <w:pPr>
        <w:spacing w:line="276" w:lineRule="auto"/>
        <w:rPr>
          <w:ins w:id="161" w:author="Mihaela Moreno" w:date="2018-06-15T14:57:00Z"/>
          <w:lang w:val="en-GB"/>
        </w:rPr>
      </w:pPr>
      <w:ins w:id="162" w:author="Mihaela Moreno" w:date="2018-06-15T13:27:00Z">
        <w:r w:rsidRPr="00ED4506">
          <w:rPr>
            <w:lang w:val="en-US"/>
          </w:rPr>
          <w:t xml:space="preserve">The most plausible analysis of BC was </w:t>
        </w:r>
        <w:del w:id="163" w:author="Matthew Reeve" w:date="2018-06-21T16:27:00Z">
          <w:r w:rsidRPr="00ED4506" w:rsidDel="00920D74">
            <w:rPr>
              <w:lang w:val="en-US"/>
            </w:rPr>
            <w:delText>made</w:delText>
          </w:r>
        </w:del>
      </w:ins>
      <w:ins w:id="164" w:author="Matthew Reeve" w:date="2018-06-21T16:27:00Z">
        <w:r w:rsidR="00920D74">
          <w:rPr>
            <w:lang w:val="en-US"/>
          </w:rPr>
          <w:t>put forward</w:t>
        </w:r>
      </w:ins>
      <w:ins w:id="165" w:author="Mihaela Moreno" w:date="2018-06-15T13:27:00Z">
        <w:r w:rsidRPr="00ED4506">
          <w:rPr>
            <w:lang w:val="en-US"/>
          </w:rPr>
          <w:t xml:space="preserve"> by Polinsky &amp; Potsdam (2002), </w:t>
        </w:r>
        <w:del w:id="166" w:author="Matthew Reeve" w:date="2018-06-21T16:27:00Z">
          <w:r w:rsidRPr="00ED4506" w:rsidDel="00920D74">
            <w:rPr>
              <w:lang w:val="en-US"/>
            </w:rPr>
            <w:delText>which have</w:delText>
          </w:r>
        </w:del>
      </w:ins>
      <w:ins w:id="167" w:author="Matthew Reeve" w:date="2018-06-21T16:27:00Z">
        <w:r w:rsidR="00920D74">
          <w:rPr>
            <w:lang w:val="en-US"/>
          </w:rPr>
          <w:t>w</w:t>
        </w:r>
      </w:ins>
      <w:ins w:id="168" w:author="Matthew Reeve" w:date="2018-06-21T16:28:00Z">
        <w:r w:rsidR="00920D74">
          <w:rPr>
            <w:lang w:val="en-US"/>
          </w:rPr>
          <w:t>ho</w:t>
        </w:r>
      </w:ins>
      <w:ins w:id="169" w:author="Mihaela Moreno" w:date="2018-06-15T13:27:00Z">
        <w:r w:rsidRPr="00ED4506">
          <w:rPr>
            <w:lang w:val="en-US"/>
          </w:rPr>
          <w:t xml:space="preserve"> investigated the phenomenon in Tsez. </w:t>
        </w:r>
        <w:del w:id="170" w:author="Matthew Reeve" w:date="2018-06-21T16:28:00Z">
          <w:r w:rsidRPr="00ED4506" w:rsidDel="00920D74">
            <w:rPr>
              <w:lang w:val="en-US"/>
            </w:rPr>
            <w:delText>After that</w:delText>
          </w:r>
        </w:del>
      </w:ins>
      <w:ins w:id="171" w:author="Matthew Reeve" w:date="2018-06-21T16:28:00Z">
        <w:r w:rsidR="00920D74">
          <w:rPr>
            <w:lang w:val="en-US"/>
          </w:rPr>
          <w:t>Subsequently</w:t>
        </w:r>
      </w:ins>
      <w:ins w:id="172" w:author="Mihaela Moreno" w:date="2018-06-15T13:27:00Z">
        <w:r w:rsidRPr="00ED4506">
          <w:rPr>
            <w:lang w:val="en-US"/>
          </w:rPr>
          <w:t xml:space="preserve">, BC was investigated in other languages </w:t>
        </w:r>
      </w:ins>
      <w:ins w:id="173" w:author="Matthew Reeve" w:date="2018-06-21T16:28:00Z">
        <w:r w:rsidR="00920D74">
          <w:rPr>
            <w:lang w:val="en-US"/>
          </w:rPr>
          <w:t xml:space="preserve">such </w:t>
        </w:r>
      </w:ins>
      <w:ins w:id="174" w:author="Mihaela Moreno" w:date="2018-06-15T13:27:00Z">
        <w:r w:rsidRPr="00ED4506">
          <w:rPr>
            <w:lang w:val="en-US"/>
          </w:rPr>
          <w:t xml:space="preserve">as Malagasy, Brazilian Portuguese (BP), Korean and Japanese. </w:t>
        </w:r>
      </w:ins>
      <w:ins w:id="175" w:author="Mihaela Moreno" w:date="2018-06-15T14:57:00Z">
        <w:r w:rsidR="00E945BF" w:rsidRPr="00451329">
          <w:rPr>
            <w:lang w:val="en-GB"/>
          </w:rPr>
          <w:t>Potsdam (2009) shows that in Malagasy the object in obligatory control</w:t>
        </w:r>
      </w:ins>
      <w:ins w:id="176" w:author="Matthew Reeve" w:date="2018-06-21T16:28:00Z">
        <w:r w:rsidR="00920D74">
          <w:rPr>
            <w:lang w:val="en-GB"/>
          </w:rPr>
          <w:t xml:space="preserve"> structures</w:t>
        </w:r>
      </w:ins>
      <w:ins w:id="177" w:author="Mihaela Moreno" w:date="2018-06-15T14:57:00Z">
        <w:r w:rsidR="00E945BF" w:rsidRPr="00451329">
          <w:rPr>
            <w:lang w:val="en-GB"/>
          </w:rPr>
          <w:t xml:space="preserve"> can be expressed either in the matrix clause as in (4a), where the object is case-marked with accusative by the matrix verb, or in the embedded clause as in (4b), where the lower copy is pronounced as nominative. The former represents forward object control, as the object of the matrix verb is overtly realized in (4a), while the latter </w:t>
        </w:r>
        <w:del w:id="178" w:author="Matthew Reeve" w:date="2018-06-21T16:28:00Z">
          <w:r w:rsidR="00E945BF" w:rsidRPr="00451329" w:rsidDel="00920D74">
            <w:rPr>
              <w:lang w:val="en-GB"/>
            </w:rPr>
            <w:delText>is</w:delText>
          </w:r>
        </w:del>
      </w:ins>
      <w:ins w:id="179" w:author="Matthew Reeve" w:date="2018-06-21T16:28:00Z">
        <w:r w:rsidR="00920D74">
          <w:rPr>
            <w:lang w:val="en-GB"/>
          </w:rPr>
          <w:t>represents</w:t>
        </w:r>
      </w:ins>
      <w:ins w:id="180" w:author="Mihaela Moreno" w:date="2018-06-15T14:57:00Z">
        <w:r w:rsidR="00E945BF" w:rsidRPr="00451329">
          <w:rPr>
            <w:lang w:val="en-GB"/>
          </w:rPr>
          <w:t xml:space="preserve"> backward object control, since it is the subject of the embedded clause that is overtly pronounced in (4b). </w:t>
        </w:r>
      </w:ins>
    </w:p>
    <w:p w:rsidR="00E945BF" w:rsidRPr="003E4499" w:rsidRDefault="00E945BF" w:rsidP="00E945BF">
      <w:pPr>
        <w:spacing w:line="276" w:lineRule="auto"/>
        <w:rPr>
          <w:ins w:id="181" w:author="Mihaela Moreno" w:date="2018-06-15T14:57:00Z"/>
          <w:lang w:val="en-GB"/>
        </w:rPr>
      </w:pPr>
    </w:p>
    <w:p w:rsidR="00E945BF" w:rsidRDefault="00E945BF" w:rsidP="00E945BF">
      <w:pPr>
        <w:spacing w:line="276" w:lineRule="auto"/>
        <w:rPr>
          <w:ins w:id="182" w:author="Mihaela Moreno" w:date="2018-06-15T14:57:00Z"/>
          <w:lang w:val="pt-BR"/>
        </w:rPr>
      </w:pPr>
      <w:ins w:id="183" w:author="Mihaela Moreno" w:date="2018-06-15T14:57:00Z">
        <w:r w:rsidRPr="003E4499">
          <w:rPr>
            <w:lang w:val="pt-BR"/>
          </w:rPr>
          <w:t>(4)</w:t>
        </w:r>
        <w:r w:rsidRPr="003E4499">
          <w:rPr>
            <w:lang w:val="pt-BR"/>
          </w:rPr>
          <w:tab/>
        </w:r>
        <w:r>
          <w:rPr>
            <w:lang w:val="pt-BR"/>
          </w:rPr>
          <w:t xml:space="preserve">Malagasy </w:t>
        </w:r>
        <w:r w:rsidRPr="003E4499">
          <w:rPr>
            <w:lang w:val="en-US"/>
          </w:rPr>
          <w:t>(Potsdam 2009: 755)</w:t>
        </w:r>
      </w:ins>
    </w:p>
    <w:p w:rsidR="00E945BF" w:rsidRPr="003E4499" w:rsidRDefault="00E945BF" w:rsidP="00E945BF">
      <w:pPr>
        <w:spacing w:line="276" w:lineRule="auto"/>
        <w:ind w:firstLine="643"/>
        <w:rPr>
          <w:ins w:id="184" w:author="Mihaela Moreno" w:date="2018-06-15T14:57:00Z"/>
          <w:lang w:val="pt-BR"/>
        </w:rPr>
      </w:pPr>
      <w:ins w:id="185" w:author="Mihaela Moreno" w:date="2018-06-15T14:57:00Z">
        <w:r w:rsidRPr="003E4499">
          <w:rPr>
            <w:lang w:val="pt-BR"/>
          </w:rPr>
          <w:t>a.</w:t>
        </w:r>
        <w:r w:rsidRPr="003E4499">
          <w:rPr>
            <w:lang w:val="pt-BR"/>
          </w:rPr>
          <w:tab/>
          <w:t>nampahatsiahivan’ i Soa  ahy</w:t>
        </w:r>
        <w:r w:rsidRPr="003E4499">
          <w:rPr>
            <w:vertAlign w:val="subscript"/>
            <w:lang w:val="pt-BR"/>
          </w:rPr>
          <w:t xml:space="preserve">i </w:t>
        </w:r>
        <w:r w:rsidRPr="003E4499">
          <w:rPr>
            <w:lang w:val="pt-BR"/>
          </w:rPr>
          <w:t>[hohidiana ∆</w:t>
        </w:r>
        <w:r w:rsidRPr="003E4499">
          <w:rPr>
            <w:vertAlign w:val="subscript"/>
            <w:lang w:val="pt-BR"/>
          </w:rPr>
          <w:t xml:space="preserve">i </w:t>
        </w:r>
        <w:r w:rsidRPr="003E4499">
          <w:rPr>
            <w:lang w:val="pt-BR"/>
          </w:rPr>
          <w:t xml:space="preserve">  ny varavaran-dakozy</w:t>
        </w:r>
      </w:ins>
      <w:ins w:id="186" w:author="Matthew Reeve" w:date="2018-06-21T16:30:00Z">
        <w:r w:rsidR="0092711D">
          <w:rPr>
            <w:lang w:val="pt-BR"/>
          </w:rPr>
          <w:t>]</w:t>
        </w:r>
      </w:ins>
      <w:ins w:id="187" w:author="Mihaela Moreno" w:date="2018-06-15T14:57:00Z">
        <w:r w:rsidRPr="003E4499">
          <w:rPr>
            <w:lang w:val="pt-BR"/>
          </w:rPr>
          <w:t>.</w:t>
        </w:r>
      </w:ins>
    </w:p>
    <w:p w:rsidR="00E945BF" w:rsidRPr="003E4499" w:rsidRDefault="00E945BF" w:rsidP="00E945BF">
      <w:pPr>
        <w:spacing w:line="276" w:lineRule="auto"/>
        <w:rPr>
          <w:ins w:id="188" w:author="Mihaela Moreno" w:date="2018-06-15T14:57:00Z"/>
          <w:lang w:val="en-US"/>
        </w:rPr>
      </w:pPr>
      <w:ins w:id="189" w:author="Mihaela Moreno" w:date="2018-06-15T14:57:00Z">
        <w:r w:rsidRPr="003E4499">
          <w:rPr>
            <w:lang w:val="pt-BR"/>
          </w:rPr>
          <w:tab/>
        </w:r>
        <w:r w:rsidRPr="003E4499">
          <w:rPr>
            <w:lang w:val="pt-BR"/>
          </w:rPr>
          <w:tab/>
        </w:r>
        <w:r w:rsidRPr="003E4499">
          <w:rPr>
            <w:lang w:val="en-US"/>
          </w:rPr>
          <w:t>remind</w:t>
        </w:r>
        <w:r w:rsidRPr="003E4499">
          <w:rPr>
            <w:lang w:val="en-US"/>
          </w:rPr>
          <w:tab/>
          <w:t xml:space="preserve">        </w:t>
        </w:r>
        <w:r>
          <w:rPr>
            <w:lang w:val="en-US"/>
          </w:rPr>
          <w:tab/>
        </w:r>
        <w:r w:rsidRPr="003E4499">
          <w:rPr>
            <w:lang w:val="en-US"/>
          </w:rPr>
          <w:t>Soa   me    lock               the door-kitchen</w:t>
        </w:r>
      </w:ins>
    </w:p>
    <w:p w:rsidR="00E945BF" w:rsidRPr="003E4499" w:rsidRDefault="00E945BF" w:rsidP="00E945BF">
      <w:pPr>
        <w:spacing w:line="276" w:lineRule="auto"/>
        <w:rPr>
          <w:ins w:id="190" w:author="Mihaela Moreno" w:date="2018-06-15T14:57:00Z"/>
          <w:lang w:val="en-US"/>
        </w:rPr>
      </w:pPr>
      <w:ins w:id="191" w:author="Mihaela Moreno" w:date="2018-06-15T14:57:00Z">
        <w:r w:rsidRPr="003E4499">
          <w:rPr>
            <w:lang w:val="en-US"/>
          </w:rPr>
          <w:tab/>
          <w:t>b.</w:t>
        </w:r>
        <w:r w:rsidRPr="003E4499">
          <w:rPr>
            <w:lang w:val="en-US"/>
          </w:rPr>
          <w:tab/>
          <w:t xml:space="preserve">nampahatsiahivan’ i </w:t>
        </w:r>
        <w:proofErr w:type="gramStart"/>
        <w:r w:rsidRPr="003E4499">
          <w:rPr>
            <w:lang w:val="en-US"/>
          </w:rPr>
          <w:t>Soa  ∆</w:t>
        </w:r>
        <w:proofErr w:type="gramEnd"/>
        <w:r w:rsidRPr="003E4499">
          <w:rPr>
            <w:vertAlign w:val="subscript"/>
            <w:lang w:val="en-US"/>
          </w:rPr>
          <w:t xml:space="preserve">i </w:t>
        </w:r>
        <w:r w:rsidRPr="003E4499">
          <w:rPr>
            <w:lang w:val="en-US"/>
          </w:rPr>
          <w:t xml:space="preserve">  </w:t>
        </w:r>
        <w:r>
          <w:rPr>
            <w:lang w:val="en-US"/>
          </w:rPr>
          <w:t xml:space="preserve">     </w:t>
        </w:r>
        <w:r w:rsidRPr="003E4499">
          <w:rPr>
            <w:lang w:val="en-US"/>
          </w:rPr>
          <w:t>[</w:t>
        </w:r>
        <w:r>
          <w:rPr>
            <w:lang w:val="en-US"/>
          </w:rPr>
          <w:tab/>
        </w:r>
        <w:r w:rsidRPr="003E4499">
          <w:rPr>
            <w:lang w:val="en-US"/>
          </w:rPr>
          <w:t>hohidiana ko</w:t>
        </w:r>
        <w:r w:rsidRPr="003E4499">
          <w:rPr>
            <w:vertAlign w:val="subscript"/>
            <w:lang w:val="en-US"/>
          </w:rPr>
          <w:t xml:space="preserve">i </w:t>
        </w:r>
        <w:r w:rsidRPr="003E4499">
          <w:rPr>
            <w:lang w:val="en-US"/>
          </w:rPr>
          <w:t xml:space="preserve">  ny varavaran-dakozy</w:t>
        </w:r>
      </w:ins>
      <w:ins w:id="192" w:author="Matthew Reeve" w:date="2018-06-21T16:30:00Z">
        <w:r w:rsidR="0092711D">
          <w:rPr>
            <w:lang w:val="en-US"/>
          </w:rPr>
          <w:t>]</w:t>
        </w:r>
      </w:ins>
      <w:ins w:id="193" w:author="Mihaela Moreno" w:date="2018-06-15T14:57:00Z">
        <w:r w:rsidRPr="003E4499">
          <w:rPr>
            <w:lang w:val="en-US"/>
          </w:rPr>
          <w:t>.</w:t>
        </w:r>
      </w:ins>
    </w:p>
    <w:p w:rsidR="00E945BF" w:rsidRPr="003E4499" w:rsidRDefault="00E945BF" w:rsidP="00E945BF">
      <w:pPr>
        <w:spacing w:line="276" w:lineRule="auto"/>
        <w:rPr>
          <w:ins w:id="194" w:author="Mihaela Moreno" w:date="2018-06-15T14:57:00Z"/>
          <w:lang w:val="en-US"/>
        </w:rPr>
      </w:pPr>
      <w:ins w:id="195" w:author="Mihaela Moreno" w:date="2018-06-15T14:57:00Z">
        <w:r w:rsidRPr="003E4499">
          <w:rPr>
            <w:lang w:val="en-US"/>
          </w:rPr>
          <w:tab/>
        </w:r>
        <w:r w:rsidRPr="003E4499">
          <w:rPr>
            <w:lang w:val="en-US"/>
          </w:rPr>
          <w:tab/>
          <w:t xml:space="preserve">remind                  </w:t>
        </w:r>
        <w:r>
          <w:rPr>
            <w:lang w:val="en-US"/>
          </w:rPr>
          <w:tab/>
        </w:r>
        <w:r w:rsidRPr="003E4499">
          <w:rPr>
            <w:lang w:val="en-US"/>
          </w:rPr>
          <w:t>Soa</w:t>
        </w:r>
        <w:r w:rsidRPr="003E4499">
          <w:rPr>
            <w:lang w:val="en-US"/>
          </w:rPr>
          <w:tab/>
          <w:t xml:space="preserve"> </w:t>
        </w:r>
        <w:r>
          <w:rPr>
            <w:lang w:val="en-US"/>
          </w:rPr>
          <w:tab/>
        </w:r>
        <w:r w:rsidRPr="003E4499">
          <w:rPr>
            <w:lang w:val="en-US"/>
          </w:rPr>
          <w:t>lock          I      the door-kitchen</w:t>
        </w:r>
      </w:ins>
    </w:p>
    <w:p w:rsidR="00CD0BE7" w:rsidRDefault="00E945BF" w:rsidP="00E945BF">
      <w:pPr>
        <w:rPr>
          <w:ins w:id="196" w:author="Mihaela Moreno" w:date="2018-06-15T14:58:00Z"/>
          <w:lang w:val="en-US"/>
        </w:rPr>
      </w:pPr>
      <w:ins w:id="197" w:author="Mihaela Moreno" w:date="2018-06-15T14:57:00Z">
        <w:r w:rsidRPr="003E4499">
          <w:rPr>
            <w:lang w:val="en-US"/>
          </w:rPr>
          <w:tab/>
        </w:r>
        <w:r w:rsidRPr="003E4499">
          <w:rPr>
            <w:lang w:val="en-US"/>
          </w:rPr>
          <w:tab/>
        </w:r>
        <w:r>
          <w:rPr>
            <w:lang w:val="en-US"/>
          </w:rPr>
          <w:t>‘</w:t>
        </w:r>
        <w:r w:rsidRPr="003E4499">
          <w:rPr>
            <w:lang w:val="en-US"/>
          </w:rPr>
          <w:t>Soa reminded me to lock the kitchen door.</w:t>
        </w:r>
        <w:r>
          <w:rPr>
            <w:lang w:val="en-US"/>
          </w:rPr>
          <w:t>’</w:t>
        </w:r>
      </w:ins>
    </w:p>
    <w:p w:rsidR="00E945BF" w:rsidRPr="00ED4506" w:rsidRDefault="00E945BF" w:rsidP="00E945BF">
      <w:pPr>
        <w:rPr>
          <w:ins w:id="198" w:author="Mihaela Moreno" w:date="2018-06-15T13:27:00Z"/>
          <w:lang w:val="en-US"/>
        </w:rPr>
      </w:pPr>
    </w:p>
    <w:p w:rsidR="00CD0BE7" w:rsidRPr="00ED4506" w:rsidRDefault="00CD0BE7" w:rsidP="00CD0BE7">
      <w:pPr>
        <w:tabs>
          <w:tab w:val="left" w:pos="284"/>
        </w:tabs>
        <w:rPr>
          <w:ins w:id="199" w:author="Mihaela Moreno" w:date="2018-06-15T13:27:00Z"/>
          <w:lang w:val="en-US"/>
        </w:rPr>
      </w:pPr>
      <w:ins w:id="200" w:author="Mihaela Moreno" w:date="2018-06-15T13:27:00Z">
        <w:del w:id="201" w:author="Matthew Reeve" w:date="2018-06-21T16:30:00Z">
          <w:r w:rsidRPr="00ED4506" w:rsidDel="0092711D">
            <w:rPr>
              <w:lang w:val="en-US"/>
            </w:rPr>
            <w:tab/>
          </w:r>
        </w:del>
        <w:r w:rsidRPr="00ED4506">
          <w:rPr>
            <w:lang w:val="en-US"/>
          </w:rPr>
          <w:t>The classic</w:t>
        </w:r>
      </w:ins>
      <w:ins w:id="202" w:author="Matthew Reeve" w:date="2018-06-21T16:30:00Z">
        <w:r w:rsidR="0092711D">
          <w:rPr>
            <w:lang w:val="en-US"/>
          </w:rPr>
          <w:t xml:space="preserve"> works on</w:t>
        </w:r>
      </w:ins>
      <w:ins w:id="203" w:author="Mihaela Moreno" w:date="2018-06-15T13:27:00Z">
        <w:r w:rsidRPr="00ED4506">
          <w:rPr>
            <w:lang w:val="en-US"/>
          </w:rPr>
          <w:t xml:space="preserve"> control </w:t>
        </w:r>
        <w:del w:id="204" w:author="Matthew Reeve" w:date="2018-06-21T16:30:00Z">
          <w:r w:rsidRPr="00ED4506" w:rsidDel="0092711D">
            <w:rPr>
              <w:lang w:val="en-US"/>
            </w:rPr>
            <w:delText xml:space="preserve">investigations </w:delText>
          </w:r>
        </w:del>
        <w:r w:rsidRPr="00ED4506">
          <w:rPr>
            <w:lang w:val="en-US"/>
          </w:rPr>
          <w:t>have shown that control occurs in non-finite clauses. Nevertheless</w:t>
        </w:r>
      </w:ins>
      <w:ins w:id="205" w:author="Mihaela Moreno" w:date="2018-06-17T12:28:00Z">
        <w:r w:rsidR="00F24279">
          <w:rPr>
            <w:lang w:val="en-US"/>
          </w:rPr>
          <w:t>,</w:t>
        </w:r>
      </w:ins>
      <w:ins w:id="206" w:author="Mihaela Moreno" w:date="2018-06-15T13:27:00Z">
        <w:r w:rsidRPr="00ED4506">
          <w:rPr>
            <w:lang w:val="en-US"/>
          </w:rPr>
          <w:t xml:space="preserve"> some recent studies assume that finite control is possible in some languages</w:t>
        </w:r>
      </w:ins>
      <w:ins w:id="207" w:author="Matthew Reeve" w:date="2018-06-21T16:30:00Z">
        <w:r w:rsidR="0092711D">
          <w:rPr>
            <w:lang w:val="en-US"/>
          </w:rPr>
          <w:t>,</w:t>
        </w:r>
      </w:ins>
      <w:ins w:id="208" w:author="Mihaela Moreno" w:date="2018-06-15T13:27:00Z">
        <w:r w:rsidRPr="00ED4506">
          <w:rPr>
            <w:lang w:val="en-US"/>
          </w:rPr>
          <w:t xml:space="preserve"> such as Korean (Yang 1982, 1985; Borer 1989), Spanish (Suñer 1984), Greek (Terzi 1992, 1997</w:t>
        </w:r>
        <w:del w:id="209" w:author="Matthew Reeve" w:date="2018-06-21T16:32:00Z">
          <w:r w:rsidRPr="00ED4506" w:rsidDel="00291407">
            <w:rPr>
              <w:lang w:val="en-US"/>
            </w:rPr>
            <w:delText>,</w:delText>
          </w:r>
        </w:del>
      </w:ins>
      <w:ins w:id="210" w:author="Matthew Reeve" w:date="2018-06-21T16:32:00Z">
        <w:r w:rsidR="00291407">
          <w:rPr>
            <w:lang w:val="en-US"/>
          </w:rPr>
          <w:t>;</w:t>
        </w:r>
      </w:ins>
      <w:ins w:id="211" w:author="Mihaela Moreno" w:date="2018-06-15T13:27:00Z">
        <w:r w:rsidRPr="00ED4506">
          <w:rPr>
            <w:lang w:val="en-US"/>
          </w:rPr>
          <w:t xml:space="preserve"> Alexiadou et al. 2011, </w:t>
        </w:r>
        <w:r w:rsidR="000A5890">
          <w:rPr>
            <w:lang w:val="en-US"/>
          </w:rPr>
          <w:t>2012)</w:t>
        </w:r>
      </w:ins>
      <w:ins w:id="212" w:author="Mihaela Moreno" w:date="2018-06-15T14:58:00Z">
        <w:r w:rsidR="00E945BF">
          <w:rPr>
            <w:lang w:val="en-US"/>
          </w:rPr>
          <w:t xml:space="preserve">, </w:t>
        </w:r>
      </w:ins>
      <w:ins w:id="213" w:author="Mihaela Moreno" w:date="2018-06-15T13:27:00Z">
        <w:r w:rsidR="000A5890">
          <w:rPr>
            <w:lang w:val="en-US"/>
          </w:rPr>
          <w:t>Japanese (Uchibori 2000)</w:t>
        </w:r>
      </w:ins>
      <w:ins w:id="214" w:author="Mihaela Moreno" w:date="2018-06-15T14:58:00Z">
        <w:r w:rsidR="00E945BF">
          <w:rPr>
            <w:lang w:val="en-US"/>
          </w:rPr>
          <w:t xml:space="preserve"> and </w:t>
        </w:r>
        <w:r w:rsidR="00E945BF" w:rsidRPr="00ED4506">
          <w:rPr>
            <w:lang w:val="en-US"/>
          </w:rPr>
          <w:t>(Far</w:t>
        </w:r>
      </w:ins>
      <w:ins w:id="215" w:author="Matthew Reeve" w:date="2018-06-21T16:33:00Z">
        <w:r w:rsidR="00291407">
          <w:rPr>
            <w:lang w:val="en-US"/>
          </w:rPr>
          <w:t>r</w:t>
        </w:r>
      </w:ins>
      <w:ins w:id="216" w:author="Mihaela Moreno" w:date="2018-06-15T14:58:00Z">
        <w:r w:rsidR="00E945BF" w:rsidRPr="00ED4506">
          <w:rPr>
            <w:lang w:val="en-US"/>
          </w:rPr>
          <w:t>ell 1995</w:t>
        </w:r>
        <w:del w:id="217" w:author="Matthew Reeve" w:date="2018-06-21T16:33:00Z">
          <w:r w:rsidR="00E945BF" w:rsidRPr="00ED4506" w:rsidDel="00291407">
            <w:rPr>
              <w:lang w:val="en-US"/>
            </w:rPr>
            <w:delText>,</w:delText>
          </w:r>
        </w:del>
      </w:ins>
      <w:ins w:id="218" w:author="Matthew Reeve" w:date="2018-06-21T16:33:00Z">
        <w:r w:rsidR="00291407">
          <w:rPr>
            <w:lang w:val="en-US"/>
          </w:rPr>
          <w:t>;</w:t>
        </w:r>
      </w:ins>
      <w:ins w:id="219" w:author="Mihaela Moreno" w:date="2018-06-15T14:58:00Z">
        <w:r w:rsidR="00E945BF" w:rsidRPr="00ED4506">
          <w:rPr>
            <w:lang w:val="en-US"/>
          </w:rPr>
          <w:t xml:space="preserve"> Rodrigues 2004</w:t>
        </w:r>
        <w:del w:id="220" w:author="Matthew Reeve" w:date="2018-06-21T16:33:00Z">
          <w:r w:rsidR="00E945BF" w:rsidDel="00291407">
            <w:rPr>
              <w:lang w:val="en-US"/>
            </w:rPr>
            <w:delText>,</w:delText>
          </w:r>
        </w:del>
      </w:ins>
      <w:ins w:id="221" w:author="Matthew Reeve" w:date="2018-06-21T16:33:00Z">
        <w:r w:rsidR="00291407">
          <w:rPr>
            <w:lang w:val="en-US"/>
          </w:rPr>
          <w:t>;</w:t>
        </w:r>
      </w:ins>
      <w:ins w:id="222" w:author="Mihaela Moreno" w:date="2018-06-15T14:58:00Z">
        <w:r w:rsidR="00E945BF">
          <w:rPr>
            <w:lang w:val="en-US"/>
          </w:rPr>
          <w:t xml:space="preserve"> </w:t>
        </w:r>
        <w:r w:rsidR="00E945BF" w:rsidRPr="00ED4506">
          <w:rPr>
            <w:lang w:val="en-US"/>
          </w:rPr>
          <w:t>Boeckx 2006).</w:t>
        </w:r>
      </w:ins>
    </w:p>
    <w:p w:rsidR="00CD0BE7" w:rsidRPr="00BB08F8" w:rsidRDefault="00CD0BE7" w:rsidP="00CD0BE7">
      <w:pPr>
        <w:tabs>
          <w:tab w:val="left" w:pos="284"/>
          <w:tab w:val="left" w:pos="567"/>
          <w:tab w:val="left" w:pos="1134"/>
          <w:tab w:val="left" w:pos="7938"/>
        </w:tabs>
        <w:rPr>
          <w:ins w:id="223" w:author="Mihaela Moreno" w:date="2018-06-15T13:27:00Z"/>
          <w:i/>
          <w:lang w:val="en-US"/>
          <w:rPrChange w:id="224" w:author="Mihaela Moreno" w:date="2018-06-15T14:19:00Z">
            <w:rPr>
              <w:ins w:id="225" w:author="Mihaela Moreno" w:date="2018-06-15T13:27:00Z"/>
              <w:lang w:val="en-US"/>
            </w:rPr>
          </w:rPrChange>
        </w:rPr>
      </w:pPr>
      <w:ins w:id="226" w:author="Mihaela Moreno" w:date="2018-06-15T13:27:00Z">
        <w:r w:rsidRPr="00ED4506">
          <w:rPr>
            <w:lang w:val="en-US"/>
          </w:rPr>
          <w:tab/>
          <w:t xml:space="preserve">A controversial matter </w:t>
        </w:r>
        <w:del w:id="227" w:author="Matthew Reeve" w:date="2018-06-21T16:33:00Z">
          <w:r w:rsidRPr="00ED4506" w:rsidDel="00291407">
            <w:rPr>
              <w:lang w:val="en-US"/>
            </w:rPr>
            <w:delText>about</w:delText>
          </w:r>
        </w:del>
      </w:ins>
      <w:ins w:id="228" w:author="Matthew Reeve" w:date="2018-06-21T16:33:00Z">
        <w:r w:rsidR="00291407">
          <w:rPr>
            <w:lang w:val="en-US"/>
          </w:rPr>
          <w:t>concerning</w:t>
        </w:r>
      </w:ins>
      <w:ins w:id="229" w:author="Mihaela Moreno" w:date="2018-06-15T13:27:00Z">
        <w:r w:rsidRPr="00ED4506">
          <w:rPr>
            <w:lang w:val="en-US"/>
          </w:rPr>
          <w:t xml:space="preserve"> control in BP, however, involves the assumption that agreement with topics across a finite CP is licensed in this language (Martins &amp; Nunes 2010), although it is a well-known fact that CPs </w:t>
        </w:r>
        <w:del w:id="230" w:author="Matthew Reeve" w:date="2018-06-21T16:33:00Z">
          <w:r w:rsidRPr="00ED4506" w:rsidDel="00291407">
            <w:rPr>
              <w:lang w:val="en-US"/>
            </w:rPr>
            <w:delText>operate as a Phase</w:delText>
          </w:r>
        </w:del>
      </w:ins>
      <w:ins w:id="231" w:author="Matthew Reeve" w:date="2018-06-21T16:33:00Z">
        <w:r w:rsidR="00291407">
          <w:rPr>
            <w:lang w:val="en-US"/>
          </w:rPr>
          <w:t>act as phases</w:t>
        </w:r>
      </w:ins>
      <w:ins w:id="232" w:author="Mihaela Moreno" w:date="2018-06-15T13:27:00Z">
        <w:r w:rsidRPr="00ED4506">
          <w:rPr>
            <w:lang w:val="en-US"/>
          </w:rPr>
          <w:t xml:space="preserve"> (see Chomsky 2000). </w:t>
        </w:r>
      </w:ins>
      <w:ins w:id="233" w:author="Mihaela Moreno" w:date="2018-06-15T13:43:00Z">
        <w:r w:rsidR="00A74ACE">
          <w:rPr>
            <w:lang w:val="en-US"/>
          </w:rPr>
          <w:t>This</w:t>
        </w:r>
      </w:ins>
      <w:ins w:id="234" w:author="Mihaela Moreno" w:date="2018-06-15T14:24:00Z">
        <w:r w:rsidR="00A74ACE">
          <w:rPr>
            <w:lang w:val="en-US"/>
          </w:rPr>
          <w:t xml:space="preserve"> crucial question about the Phase Impenetrability Condition in </w:t>
        </w:r>
      </w:ins>
      <w:ins w:id="235" w:author="Matthew Reeve" w:date="2018-06-21T16:33:00Z">
        <w:r w:rsidR="00291407">
          <w:rPr>
            <w:lang w:val="en-US"/>
          </w:rPr>
          <w:t>the MTC</w:t>
        </w:r>
      </w:ins>
      <w:ins w:id="236" w:author="Mihaela Moreno" w:date="2018-06-15T14:24:00Z">
        <w:del w:id="237" w:author="Matthew Reeve" w:date="2018-06-21T16:33:00Z">
          <w:r w:rsidR="00A74ACE" w:rsidDel="00291407">
            <w:rPr>
              <w:lang w:val="en-US"/>
            </w:rPr>
            <w:delText>control as movement</w:delText>
          </w:r>
        </w:del>
        <w:r w:rsidR="00A74ACE">
          <w:rPr>
            <w:lang w:val="en-US"/>
          </w:rPr>
          <w:t xml:space="preserve"> is one of </w:t>
        </w:r>
      </w:ins>
      <w:ins w:id="238" w:author="Matthew Reeve" w:date="2018-06-21T16:34:00Z">
        <w:r w:rsidR="00291407">
          <w:rPr>
            <w:lang w:val="en-US"/>
          </w:rPr>
          <w:t xml:space="preserve">the </w:t>
        </w:r>
      </w:ins>
      <w:ins w:id="239" w:author="Mihaela Moreno" w:date="2018-06-15T14:59:00Z">
        <w:r w:rsidR="00E945BF">
          <w:rPr>
            <w:lang w:val="en-US"/>
          </w:rPr>
          <w:t xml:space="preserve">main </w:t>
        </w:r>
        <w:del w:id="240" w:author="Matthew Reeve" w:date="2018-06-21T16:35:00Z">
          <w:r w:rsidR="00E945BF" w:rsidDel="00291407">
            <w:rPr>
              <w:lang w:val="en-US"/>
            </w:rPr>
            <w:delText>goals</w:delText>
          </w:r>
        </w:del>
      </w:ins>
      <w:ins w:id="241" w:author="Matthew Reeve" w:date="2018-06-21T16:35:00Z">
        <w:r w:rsidR="00291407">
          <w:rPr>
            <w:lang w:val="en-US"/>
          </w:rPr>
          <w:t>topics</w:t>
        </w:r>
      </w:ins>
      <w:ins w:id="242" w:author="Mihaela Moreno" w:date="2018-06-15T14:59:00Z">
        <w:r w:rsidR="00E945BF">
          <w:rPr>
            <w:lang w:val="en-US"/>
          </w:rPr>
          <w:t xml:space="preserve"> to be discussed in this paper</w:t>
        </w:r>
      </w:ins>
      <w:ins w:id="243" w:author="Mihaela Moreno" w:date="2018-06-15T13:56:00Z">
        <w:r w:rsidR="00BF7ABF">
          <w:rPr>
            <w:lang w:val="en-US"/>
          </w:rPr>
          <w:t xml:space="preserve">. Moreover, </w:t>
        </w:r>
      </w:ins>
      <w:ins w:id="244" w:author="Mihaela Moreno" w:date="2018-06-15T13:52:00Z">
        <w:r w:rsidR="00BF7ABF">
          <w:rPr>
            <w:lang w:val="en-US"/>
          </w:rPr>
          <w:t>the novel</w:t>
        </w:r>
        <w:del w:id="245" w:author="Matthew Reeve" w:date="2018-06-21T16:35:00Z">
          <w:r w:rsidR="00BF7ABF" w:rsidDel="00291407">
            <w:rPr>
              <w:lang w:val="en-US"/>
            </w:rPr>
            <w:delText>ty</w:delText>
          </w:r>
        </w:del>
      </w:ins>
      <w:ins w:id="246" w:author="Matthew Reeve" w:date="2018-06-21T16:35:00Z">
        <w:r w:rsidR="00291407">
          <w:rPr>
            <w:lang w:val="en-US"/>
          </w:rPr>
          <w:t xml:space="preserve"> contribution</w:t>
        </w:r>
      </w:ins>
      <w:ins w:id="247" w:author="Mihaela Moreno" w:date="2018-06-15T13:52:00Z">
        <w:r w:rsidR="00BF7ABF">
          <w:rPr>
            <w:lang w:val="en-US"/>
          </w:rPr>
          <w:t xml:space="preserve"> of this paper is that it </w:t>
        </w:r>
      </w:ins>
      <w:ins w:id="248" w:author="Mihaela Moreno" w:date="2018-06-15T14:10:00Z">
        <w:r w:rsidR="00BB08F8">
          <w:rPr>
            <w:lang w:val="en-US"/>
          </w:rPr>
          <w:t xml:space="preserve">correlates </w:t>
        </w:r>
      </w:ins>
      <w:ins w:id="249" w:author="Mihaela Moreno" w:date="2018-06-15T14:11:00Z">
        <w:r w:rsidR="00BB08F8">
          <w:rPr>
            <w:lang w:val="en-US"/>
          </w:rPr>
          <w:t xml:space="preserve">the reality of backward control </w:t>
        </w:r>
      </w:ins>
      <w:ins w:id="250" w:author="Mihaela Moreno" w:date="2018-06-15T14:13:00Z">
        <w:r w:rsidR="00BB08F8">
          <w:rPr>
            <w:lang w:val="en-US"/>
          </w:rPr>
          <w:t xml:space="preserve">in BP </w:t>
        </w:r>
        <w:del w:id="251" w:author="Matthew Reeve" w:date="2018-06-21T16:35:00Z">
          <w:r w:rsidR="00BB08F8" w:rsidDel="00291407">
            <w:rPr>
              <w:lang w:val="en-US"/>
            </w:rPr>
            <w:delText>to</w:delText>
          </w:r>
        </w:del>
      </w:ins>
      <w:ins w:id="252" w:author="Matthew Reeve" w:date="2018-06-21T16:35:00Z">
        <w:r w:rsidR="00291407">
          <w:rPr>
            <w:lang w:val="en-US"/>
          </w:rPr>
          <w:t>with</w:t>
        </w:r>
      </w:ins>
      <w:ins w:id="253" w:author="Mihaela Moreno" w:date="2018-06-15T14:11:00Z">
        <w:r w:rsidR="00BB08F8">
          <w:rPr>
            <w:lang w:val="en-US"/>
          </w:rPr>
          <w:t xml:space="preserve"> another well-</w:t>
        </w:r>
      </w:ins>
      <w:ins w:id="254" w:author="Mihaela Moreno" w:date="2018-06-15T14:13:00Z">
        <w:r w:rsidR="00BB08F8">
          <w:rPr>
            <w:lang w:val="en-US"/>
          </w:rPr>
          <w:t xml:space="preserve">known </w:t>
        </w:r>
      </w:ins>
      <w:ins w:id="255" w:author="Mihaela Moreno" w:date="2018-06-15T14:16:00Z">
        <w:r w:rsidR="00BB08F8">
          <w:rPr>
            <w:lang w:val="en-US"/>
          </w:rPr>
          <w:t xml:space="preserve">syntactic </w:t>
        </w:r>
      </w:ins>
      <w:ins w:id="256" w:author="Mihaela Moreno" w:date="2018-06-15T14:15:00Z">
        <w:r w:rsidR="00A74ACE">
          <w:rPr>
            <w:lang w:val="en-US"/>
          </w:rPr>
          <w:t xml:space="preserve">phenomenon </w:t>
        </w:r>
      </w:ins>
      <w:ins w:id="257" w:author="Mihaela Moreno" w:date="2018-06-15T14:23:00Z">
        <w:r w:rsidR="00A74ACE">
          <w:rPr>
            <w:lang w:val="en-US"/>
          </w:rPr>
          <w:t>in</w:t>
        </w:r>
      </w:ins>
      <w:ins w:id="258" w:author="Mihaela Moreno" w:date="2018-06-15T14:15:00Z">
        <w:r w:rsidR="00BB08F8">
          <w:rPr>
            <w:lang w:val="en-US"/>
          </w:rPr>
          <w:t xml:space="preserve"> BP </w:t>
        </w:r>
      </w:ins>
      <w:ins w:id="259" w:author="Mihaela Moreno" w:date="2018-06-15T14:16:00Z">
        <w:r w:rsidR="00BB08F8">
          <w:rPr>
            <w:lang w:val="en-US"/>
          </w:rPr>
          <w:t>–</w:t>
        </w:r>
      </w:ins>
      <w:ins w:id="260" w:author="Mihaela Moreno" w:date="2018-06-15T14:15:00Z">
        <w:r w:rsidR="00BB08F8">
          <w:rPr>
            <w:lang w:val="en-US"/>
          </w:rPr>
          <w:t xml:space="preserve"> the </w:t>
        </w:r>
      </w:ins>
      <w:ins w:id="261" w:author="Mihaela Moreno" w:date="2018-06-15T14:16:00Z">
        <w:r w:rsidR="00BB08F8">
          <w:rPr>
            <w:lang w:val="en-US"/>
          </w:rPr>
          <w:t>inflected infinitive</w:t>
        </w:r>
      </w:ins>
      <w:ins w:id="262" w:author="Mihaela Moreno" w:date="2018-06-15T14:18:00Z">
        <w:r w:rsidR="00BB08F8">
          <w:rPr>
            <w:lang w:val="en-US"/>
          </w:rPr>
          <w:t xml:space="preserve"> subcategorized by the control verbs </w:t>
        </w:r>
      </w:ins>
      <w:ins w:id="263" w:author="Mihaela Moreno" w:date="2018-06-15T14:19:00Z">
        <w:r w:rsidR="00BB08F8">
          <w:rPr>
            <w:i/>
            <w:lang w:val="en-US"/>
          </w:rPr>
          <w:t xml:space="preserve">mandar </w:t>
        </w:r>
        <w:r w:rsidR="00BB08F8">
          <w:rPr>
            <w:lang w:val="en-US"/>
          </w:rPr>
          <w:t xml:space="preserve">and </w:t>
        </w:r>
      </w:ins>
      <w:ins w:id="264" w:author="Mihaela Moreno" w:date="2018-06-15T14:20:00Z">
        <w:r w:rsidR="00BB08F8">
          <w:rPr>
            <w:i/>
            <w:lang w:val="en-US"/>
          </w:rPr>
          <w:t>fazer.</w:t>
        </w:r>
      </w:ins>
    </w:p>
    <w:p w:rsidR="00CD0BE7" w:rsidRPr="00ED4506" w:rsidRDefault="00CD0BE7" w:rsidP="00CD0BE7">
      <w:pPr>
        <w:tabs>
          <w:tab w:val="left" w:pos="284"/>
          <w:tab w:val="left" w:pos="567"/>
          <w:tab w:val="left" w:pos="1134"/>
          <w:tab w:val="left" w:pos="7938"/>
        </w:tabs>
        <w:rPr>
          <w:ins w:id="265" w:author="Mihaela Moreno" w:date="2018-06-15T13:27:00Z"/>
          <w:lang w:val="en-US"/>
        </w:rPr>
      </w:pPr>
      <w:ins w:id="266" w:author="Mihaela Moreno" w:date="2018-06-15T13:27:00Z">
        <w:r w:rsidRPr="00ED4506">
          <w:rPr>
            <w:lang w:val="en-US"/>
          </w:rPr>
          <w:tab/>
        </w:r>
      </w:ins>
    </w:p>
    <w:p w:rsidR="00CD0BE7" w:rsidRDefault="00CD0BE7" w:rsidP="00E558A6">
      <w:pPr>
        <w:spacing w:line="276" w:lineRule="auto"/>
        <w:rPr>
          <w:ins w:id="267" w:author="Mihaela Moreno" w:date="2018-06-15T13:27:00Z"/>
          <w:lang w:val="en-US"/>
        </w:rPr>
      </w:pPr>
    </w:p>
    <w:p w:rsidR="009C2B7F" w:rsidRPr="00451329" w:rsidDel="00BB08F8" w:rsidRDefault="009C2B7F" w:rsidP="00E558A6">
      <w:pPr>
        <w:spacing w:line="276" w:lineRule="auto"/>
        <w:rPr>
          <w:del w:id="268" w:author="Mihaela Moreno" w:date="2018-06-15T14:17:00Z"/>
          <w:iCs/>
          <w:lang w:val="en-US"/>
        </w:rPr>
      </w:pPr>
      <w:del w:id="269" w:author="Mihaela Moreno" w:date="2018-06-15T14:17:00Z">
        <w:r w:rsidRPr="00451329" w:rsidDel="00BB08F8">
          <w:rPr>
            <w:lang w:val="en-US"/>
          </w:rPr>
          <w:delText>According to</w:delText>
        </w:r>
        <w:r w:rsidRPr="00451329" w:rsidDel="00BB08F8">
          <w:rPr>
            <w:lang w:val="en-GB"/>
          </w:rPr>
          <w:delText xml:space="preserve"> Hornstein (1999 and subsequent work), control involves movement and, hence, the difference between control and raising becomes less clear; in fact, the two constructions differ only in theta-theoretic terms.</w:delText>
        </w:r>
        <w:r w:rsidRPr="00451329" w:rsidDel="00BB08F8">
          <w:rPr>
            <w:iCs/>
            <w:lang w:val="en-US"/>
          </w:rPr>
          <w:delText xml:space="preserve"> </w:delText>
        </w:r>
        <w:r w:rsidRPr="00451329" w:rsidDel="00BB08F8">
          <w:rPr>
            <w:lang w:val="en-US"/>
          </w:rPr>
          <w:delText xml:space="preserve">The strongest argument for the Movement Theory of Control is </w:delText>
        </w:r>
        <w:r w:rsidRPr="00451329" w:rsidDel="00BB08F8">
          <w:rPr>
            <w:iCs/>
            <w:lang w:val="en-GB"/>
          </w:rPr>
          <w:delText>the availability of backward control</w:delText>
        </w:r>
        <w:r w:rsidRPr="00451329" w:rsidDel="00BB08F8">
          <w:rPr>
            <w:iCs/>
            <w:vertAlign w:val="superscript"/>
            <w:lang w:val="en-GB"/>
          </w:rPr>
          <w:footnoteReference w:id="1"/>
        </w:r>
        <w:r w:rsidRPr="00451329" w:rsidDel="00BB08F8">
          <w:rPr>
            <w:iCs/>
            <w:lang w:val="en-GB"/>
          </w:rPr>
          <w:delText xml:space="preserve"> (BC), whereby </w:delText>
        </w:r>
        <w:r w:rsidRPr="00451329" w:rsidDel="00BB08F8">
          <w:rPr>
            <w:lang w:val="en-US"/>
          </w:rPr>
          <w:delText>the controllee (covert copy) is structurally superior to the</w:delText>
        </w:r>
        <w:r w:rsidRPr="00451329" w:rsidDel="00BB08F8">
          <w:rPr>
            <w:lang w:val="en-GB"/>
          </w:rPr>
          <w:delText xml:space="preserve"> </w:delText>
        </w:r>
        <w:r w:rsidRPr="00451329" w:rsidDel="00BB08F8">
          <w:rPr>
            <w:lang w:val="en-US"/>
          </w:rPr>
          <w:delText>controller (overt copy):</w:delText>
        </w:r>
      </w:del>
    </w:p>
    <w:p w:rsidR="009C2B7F" w:rsidRPr="00B3294D" w:rsidDel="00BB08F8" w:rsidRDefault="009C2B7F" w:rsidP="00E558A6">
      <w:pPr>
        <w:spacing w:line="276" w:lineRule="auto"/>
        <w:rPr>
          <w:del w:id="273" w:author="Mihaela Moreno" w:date="2018-06-15T14:17:00Z"/>
          <w:lang w:val="en-US"/>
        </w:rPr>
      </w:pPr>
    </w:p>
    <w:p w:rsidR="00B3294D" w:rsidDel="00BB08F8" w:rsidRDefault="009C2B7F" w:rsidP="00E558A6">
      <w:pPr>
        <w:spacing w:line="276" w:lineRule="auto"/>
        <w:rPr>
          <w:del w:id="274" w:author="Mihaela Moreno" w:date="2018-06-15T14:17:00Z"/>
          <w:lang w:val="en-GB"/>
        </w:rPr>
      </w:pPr>
      <w:del w:id="275" w:author="Mihaela Moreno" w:date="2018-06-15T14:17:00Z">
        <w:r w:rsidRPr="00B3294D" w:rsidDel="00BB08F8">
          <w:rPr>
            <w:lang w:val="en-GB"/>
          </w:rPr>
          <w:delText>(3)</w:delText>
        </w:r>
        <w:r w:rsidRPr="00B3294D" w:rsidDel="00BB08F8">
          <w:rPr>
            <w:lang w:val="en-GB"/>
          </w:rPr>
          <w:tab/>
          <w:delText>a.</w:delText>
        </w:r>
        <w:r w:rsidR="00B3294D" w:rsidDel="00BB08F8">
          <w:rPr>
            <w:lang w:val="en-GB"/>
          </w:rPr>
          <w:tab/>
        </w:r>
        <w:r w:rsidR="00B3294D" w:rsidRPr="00B3294D" w:rsidDel="00BB08F8">
          <w:rPr>
            <w:iCs/>
            <w:lang w:val="en-GB"/>
          </w:rPr>
          <w:delText>Backward Subject Control</w:delText>
        </w:r>
      </w:del>
    </w:p>
    <w:p w:rsidR="009C2B7F" w:rsidRPr="00B3294D" w:rsidDel="00BB08F8" w:rsidRDefault="009C2B7F" w:rsidP="00E558A6">
      <w:pPr>
        <w:spacing w:line="276" w:lineRule="auto"/>
        <w:ind w:left="643" w:firstLine="643"/>
        <w:rPr>
          <w:del w:id="276" w:author="Mihaela Moreno" w:date="2018-06-15T14:17:00Z"/>
          <w:iCs/>
          <w:lang w:val="en-GB"/>
        </w:rPr>
      </w:pPr>
      <w:del w:id="277" w:author="Mihaela Moreno" w:date="2018-06-15T14:17:00Z">
        <w:r w:rsidRPr="00B3294D" w:rsidDel="00BB08F8">
          <w:rPr>
            <w:lang w:val="en-GB"/>
          </w:rPr>
          <w:delText>[</w:delText>
        </w:r>
        <w:r w:rsidRPr="00B3294D" w:rsidDel="00BB08F8">
          <w:rPr>
            <w:vertAlign w:val="subscript"/>
            <w:lang w:val="en-GB"/>
          </w:rPr>
          <w:delText>TP</w:delText>
        </w:r>
        <w:r w:rsidRPr="00B3294D" w:rsidDel="00BB08F8">
          <w:rPr>
            <w:lang w:val="en-GB"/>
          </w:rPr>
          <w:delText xml:space="preserve"> </w:delText>
        </w:r>
        <w:r w:rsidRPr="003E4499" w:rsidDel="00BB08F8">
          <w:rPr>
            <w:strike/>
            <w:lang w:val="en-GB"/>
          </w:rPr>
          <w:delText>Bill</w:delText>
        </w:r>
        <w:r w:rsidRPr="00B3294D" w:rsidDel="00BB08F8">
          <w:rPr>
            <w:lang w:val="en-GB"/>
          </w:rPr>
          <w:delText xml:space="preserve"> [</w:delText>
        </w:r>
        <w:r w:rsidRPr="00B3294D" w:rsidDel="00BB08F8">
          <w:rPr>
            <w:vertAlign w:val="subscript"/>
            <w:lang w:val="en-GB"/>
          </w:rPr>
          <w:delText>vP</w:delText>
        </w:r>
        <w:r w:rsidRPr="00B3294D" w:rsidDel="00BB08F8">
          <w:rPr>
            <w:lang w:val="en-GB"/>
          </w:rPr>
          <w:delText xml:space="preserve"> </w:delText>
        </w:r>
        <w:r w:rsidR="003E4499" w:rsidRPr="003E4499" w:rsidDel="00BB08F8">
          <w:rPr>
            <w:strike/>
            <w:lang w:val="en-GB"/>
          </w:rPr>
          <w:delText>Bill</w:delText>
        </w:r>
        <w:r w:rsidR="003E4499" w:rsidRPr="00B3294D" w:rsidDel="00BB08F8">
          <w:rPr>
            <w:lang w:val="en-GB"/>
          </w:rPr>
          <w:delText xml:space="preserve"> </w:delText>
        </w:r>
        <w:r w:rsidRPr="00B3294D" w:rsidDel="00BB08F8">
          <w:rPr>
            <w:lang w:val="en-GB"/>
          </w:rPr>
          <w:delText>tried [</w:delText>
        </w:r>
        <w:r w:rsidRPr="00B3294D" w:rsidDel="00BB08F8">
          <w:rPr>
            <w:vertAlign w:val="subscript"/>
            <w:lang w:val="en-GB"/>
          </w:rPr>
          <w:delText>IP</w:delText>
        </w:r>
        <w:r w:rsidR="003E4499" w:rsidDel="00BB08F8">
          <w:rPr>
            <w:vertAlign w:val="subscript"/>
            <w:lang w:val="en-GB"/>
          </w:rPr>
          <w:delText xml:space="preserve"> </w:delText>
        </w:r>
        <w:r w:rsidR="003E4499" w:rsidRPr="003E4499" w:rsidDel="00BB08F8">
          <w:rPr>
            <w:strike/>
            <w:lang w:val="en-GB"/>
          </w:rPr>
          <w:delText>Bill</w:delText>
        </w:r>
        <w:r w:rsidRPr="00B3294D" w:rsidDel="00BB08F8">
          <w:rPr>
            <w:lang w:val="en-GB"/>
          </w:rPr>
          <w:delText xml:space="preserve"> to [</w:delText>
        </w:r>
        <w:r w:rsidRPr="00B3294D" w:rsidDel="00BB08F8">
          <w:rPr>
            <w:vertAlign w:val="subscript"/>
            <w:lang w:val="en-GB"/>
          </w:rPr>
          <w:delText>vP</w:delText>
        </w:r>
        <w:r w:rsidRPr="00B3294D" w:rsidDel="00BB08F8">
          <w:rPr>
            <w:lang w:val="en-GB"/>
          </w:rPr>
          <w:delText xml:space="preserve"> Bill cut the line]]]]  </w:delText>
        </w:r>
        <w:r w:rsidRPr="00B3294D" w:rsidDel="00BB08F8">
          <w:rPr>
            <w:lang w:val="en-GB"/>
          </w:rPr>
          <w:tab/>
        </w:r>
      </w:del>
    </w:p>
    <w:p w:rsidR="00B3294D" w:rsidDel="00BB08F8" w:rsidRDefault="009C2B7F" w:rsidP="00E558A6">
      <w:pPr>
        <w:spacing w:line="276" w:lineRule="auto"/>
        <w:rPr>
          <w:del w:id="278" w:author="Mihaela Moreno" w:date="2018-06-15T14:17:00Z"/>
          <w:lang w:val="en-US"/>
        </w:rPr>
      </w:pPr>
      <w:del w:id="279" w:author="Mihaela Moreno" w:date="2018-06-15T14:17:00Z">
        <w:r w:rsidRPr="00B3294D" w:rsidDel="00BB08F8">
          <w:rPr>
            <w:lang w:val="en-US"/>
          </w:rPr>
          <w:tab/>
          <w:delText>b.</w:delText>
        </w:r>
        <w:r w:rsidR="00B3294D" w:rsidDel="00BB08F8">
          <w:rPr>
            <w:lang w:val="en-US"/>
          </w:rPr>
          <w:tab/>
        </w:r>
        <w:r w:rsidR="00B3294D" w:rsidRPr="00B3294D" w:rsidDel="00BB08F8">
          <w:rPr>
            <w:lang w:val="en-US"/>
          </w:rPr>
          <w:delText xml:space="preserve">Backward Object Control </w:delText>
        </w:r>
      </w:del>
    </w:p>
    <w:p w:rsidR="009C2B7F" w:rsidRPr="00B3294D" w:rsidDel="00BB08F8" w:rsidRDefault="009C2B7F" w:rsidP="00E558A6">
      <w:pPr>
        <w:spacing w:line="276" w:lineRule="auto"/>
        <w:ind w:left="643" w:firstLine="643"/>
        <w:rPr>
          <w:del w:id="280" w:author="Mihaela Moreno" w:date="2018-06-15T14:17:00Z"/>
          <w:lang w:val="en-US"/>
        </w:rPr>
      </w:pPr>
      <w:del w:id="281" w:author="Mihaela Moreno" w:date="2018-06-15T14:17:00Z">
        <w:r w:rsidRPr="00B3294D" w:rsidDel="00BB08F8">
          <w:rPr>
            <w:lang w:val="en-US"/>
          </w:rPr>
          <w:delText>I persuaded</w:delText>
        </w:r>
        <w:r w:rsidRPr="00B3294D" w:rsidDel="00BB08F8">
          <w:rPr>
            <w:lang w:val="en-US"/>
          </w:rPr>
          <w:tab/>
        </w:r>
        <w:r w:rsidRPr="003E4499" w:rsidDel="00BB08F8">
          <w:rPr>
            <w:strike/>
            <w:lang w:val="en-US"/>
          </w:rPr>
          <w:delText>Kim</w:delText>
        </w:r>
        <w:r w:rsidRPr="00B3294D" w:rsidDel="00BB08F8">
          <w:rPr>
            <w:vertAlign w:val="subscript"/>
            <w:lang w:val="en-US"/>
          </w:rPr>
          <w:delText>i</w:delText>
        </w:r>
        <w:r w:rsidRPr="00B3294D" w:rsidDel="00BB08F8">
          <w:rPr>
            <w:lang w:val="en-US"/>
          </w:rPr>
          <w:tab/>
        </w:r>
        <w:r w:rsidRPr="00B3294D" w:rsidDel="00BB08F8">
          <w:rPr>
            <w:lang w:val="en-US"/>
          </w:rPr>
          <w:tab/>
          <w:delText>[Kim</w:delText>
        </w:r>
        <w:r w:rsidRPr="00B3294D" w:rsidDel="00BB08F8">
          <w:rPr>
            <w:vertAlign w:val="subscript"/>
            <w:lang w:val="en-US"/>
          </w:rPr>
          <w:delText>i</w:delText>
        </w:r>
        <w:r w:rsidRPr="00B3294D" w:rsidDel="00BB08F8">
          <w:rPr>
            <w:lang w:val="en-US"/>
          </w:rPr>
          <w:delText xml:space="preserve">    to smile]</w:delText>
        </w:r>
        <w:r w:rsidRPr="00B3294D" w:rsidDel="00BB08F8">
          <w:rPr>
            <w:lang w:val="en-US"/>
          </w:rPr>
          <w:tab/>
          <w:delText xml:space="preserve"> </w:delText>
        </w:r>
        <w:r w:rsidRPr="00B3294D" w:rsidDel="00BB08F8">
          <w:rPr>
            <w:lang w:val="en-US"/>
          </w:rPr>
          <w:tab/>
          <w:delText xml:space="preserve"> </w:delText>
        </w:r>
      </w:del>
    </w:p>
    <w:p w:rsidR="009C2B7F" w:rsidRPr="003E4499" w:rsidDel="00BB08F8" w:rsidRDefault="009C2B7F" w:rsidP="00E558A6">
      <w:pPr>
        <w:spacing w:line="276" w:lineRule="auto"/>
        <w:rPr>
          <w:del w:id="282" w:author="Mihaela Moreno" w:date="2018-06-15T14:17:00Z"/>
          <w:smallCaps/>
          <w:lang w:val="en-US"/>
        </w:rPr>
      </w:pPr>
      <w:del w:id="283" w:author="Mihaela Moreno" w:date="2018-06-15T14:17:00Z">
        <w:r w:rsidRPr="00B3294D" w:rsidDel="00BB08F8">
          <w:rPr>
            <w:lang w:val="en-US"/>
          </w:rPr>
          <w:tab/>
        </w:r>
        <w:r w:rsidRPr="00B3294D" w:rsidDel="00BB08F8">
          <w:rPr>
            <w:lang w:val="en-US"/>
          </w:rPr>
          <w:tab/>
        </w:r>
        <w:r w:rsidRPr="00B3294D" w:rsidDel="00BB08F8">
          <w:rPr>
            <w:lang w:val="en-US"/>
          </w:rPr>
          <w:tab/>
        </w:r>
        <w:r w:rsidRPr="00B3294D" w:rsidDel="00BB08F8">
          <w:rPr>
            <w:lang w:val="en-US"/>
          </w:rPr>
          <w:tab/>
        </w:r>
        <w:r w:rsidRPr="003E4499" w:rsidDel="00BB08F8">
          <w:rPr>
            <w:smallCaps/>
            <w:lang w:val="en-US"/>
          </w:rPr>
          <w:delText>controllee</w:delText>
        </w:r>
        <w:r w:rsidRPr="003E4499" w:rsidDel="00BB08F8">
          <w:rPr>
            <w:smallCaps/>
            <w:lang w:val="en-US"/>
          </w:rPr>
          <w:tab/>
          <w:delText>controller</w:delText>
        </w:r>
      </w:del>
    </w:p>
    <w:p w:rsidR="009C2B7F" w:rsidRPr="00451329" w:rsidDel="00BB08F8" w:rsidRDefault="009C2B7F" w:rsidP="00E558A6">
      <w:pPr>
        <w:spacing w:line="276" w:lineRule="auto"/>
        <w:rPr>
          <w:del w:id="284" w:author="Mihaela Moreno" w:date="2018-06-15T14:17:00Z"/>
          <w:lang w:val="en-US"/>
        </w:rPr>
      </w:pPr>
    </w:p>
    <w:p w:rsidR="009C2B7F" w:rsidRPr="00451329" w:rsidDel="00E945BF" w:rsidRDefault="009C2B7F" w:rsidP="00E558A6">
      <w:pPr>
        <w:spacing w:line="276" w:lineRule="auto"/>
        <w:rPr>
          <w:del w:id="285" w:author="Mihaela Moreno" w:date="2018-06-15T14:56:00Z"/>
          <w:lang w:val="en-GB"/>
        </w:rPr>
      </w:pPr>
      <w:del w:id="286" w:author="Mihaela Moreno" w:date="2018-06-15T14:56:00Z">
        <w:r w:rsidRPr="00451329" w:rsidDel="00E945BF">
          <w:rPr>
            <w:lang w:val="en-GB"/>
          </w:rPr>
          <w:delText xml:space="preserve">Potsdam (2009) shows that in Malagasy the object in obligatory control can be expressed either in the matrix clause as in (4a), where the object is case-marked with accusative by the matrix verb, or in the embedded clause as in (4b), where the lower copy is pronounced as nominative. The former represents forward object control, as the object of the matrix verb is overtly realized in (4a), while the latter is backward object control, since it is the subject of the embedded clause that is overtly pronounced in (4b). </w:delText>
        </w:r>
      </w:del>
    </w:p>
    <w:p w:rsidR="009C2B7F" w:rsidRPr="003E4499" w:rsidDel="00E945BF" w:rsidRDefault="009C2B7F" w:rsidP="00E558A6">
      <w:pPr>
        <w:spacing w:line="276" w:lineRule="auto"/>
        <w:rPr>
          <w:del w:id="287" w:author="Mihaela Moreno" w:date="2018-06-15T14:56:00Z"/>
          <w:lang w:val="en-GB"/>
        </w:rPr>
      </w:pPr>
    </w:p>
    <w:p w:rsidR="003E4499" w:rsidDel="00E945BF" w:rsidRDefault="009C2B7F" w:rsidP="00E558A6">
      <w:pPr>
        <w:spacing w:line="276" w:lineRule="auto"/>
        <w:rPr>
          <w:del w:id="288" w:author="Mihaela Moreno" w:date="2018-06-15T14:56:00Z"/>
          <w:lang w:val="pt-BR"/>
        </w:rPr>
      </w:pPr>
      <w:del w:id="289" w:author="Mihaela Moreno" w:date="2018-06-15T14:56:00Z">
        <w:r w:rsidRPr="003E4499" w:rsidDel="00E945BF">
          <w:rPr>
            <w:lang w:val="pt-BR"/>
          </w:rPr>
          <w:delText>(4)</w:delText>
        </w:r>
        <w:r w:rsidRPr="003E4499" w:rsidDel="00E945BF">
          <w:rPr>
            <w:lang w:val="pt-BR"/>
          </w:rPr>
          <w:tab/>
        </w:r>
        <w:r w:rsidR="003E4499" w:rsidDel="00E945BF">
          <w:rPr>
            <w:lang w:val="pt-BR"/>
          </w:rPr>
          <w:delText xml:space="preserve">Malagasy </w:delText>
        </w:r>
        <w:r w:rsidR="003E4499" w:rsidRPr="003E4499" w:rsidDel="00E945BF">
          <w:rPr>
            <w:lang w:val="en-US"/>
          </w:rPr>
          <w:delText>(Potsdam 2009: 755)</w:delText>
        </w:r>
      </w:del>
    </w:p>
    <w:p w:rsidR="009C2B7F" w:rsidRPr="003E4499" w:rsidDel="00E945BF" w:rsidRDefault="009C2B7F" w:rsidP="00E558A6">
      <w:pPr>
        <w:spacing w:line="276" w:lineRule="auto"/>
        <w:ind w:firstLine="643"/>
        <w:rPr>
          <w:del w:id="290" w:author="Mihaela Moreno" w:date="2018-06-15T14:56:00Z"/>
          <w:lang w:val="pt-BR"/>
        </w:rPr>
      </w:pPr>
      <w:del w:id="291" w:author="Mihaela Moreno" w:date="2018-06-15T14:56:00Z">
        <w:r w:rsidRPr="003E4499" w:rsidDel="00E945BF">
          <w:rPr>
            <w:lang w:val="pt-BR"/>
          </w:rPr>
          <w:delText>a.</w:delText>
        </w:r>
        <w:r w:rsidRPr="003E4499" w:rsidDel="00E945BF">
          <w:rPr>
            <w:lang w:val="pt-BR"/>
          </w:rPr>
          <w:tab/>
          <w:delText>nampahatsiahivan’ i Soa  ahy</w:delText>
        </w:r>
        <w:r w:rsidRPr="003E4499" w:rsidDel="00E945BF">
          <w:rPr>
            <w:vertAlign w:val="subscript"/>
            <w:lang w:val="pt-BR"/>
          </w:rPr>
          <w:delText xml:space="preserve">i </w:delText>
        </w:r>
        <w:r w:rsidRPr="003E4499" w:rsidDel="00E945BF">
          <w:rPr>
            <w:lang w:val="pt-BR"/>
          </w:rPr>
          <w:delText>[hohidiana ∆</w:delText>
        </w:r>
        <w:r w:rsidRPr="003E4499" w:rsidDel="00E945BF">
          <w:rPr>
            <w:vertAlign w:val="subscript"/>
            <w:lang w:val="pt-BR"/>
          </w:rPr>
          <w:delText xml:space="preserve">i </w:delText>
        </w:r>
        <w:r w:rsidRPr="003E4499" w:rsidDel="00E945BF">
          <w:rPr>
            <w:lang w:val="pt-BR"/>
          </w:rPr>
          <w:delText xml:space="preserve">  ny varavaran-dakozy.</w:delText>
        </w:r>
      </w:del>
    </w:p>
    <w:p w:rsidR="009C2B7F" w:rsidRPr="003E4499" w:rsidDel="00E945BF" w:rsidRDefault="009C2B7F" w:rsidP="00E558A6">
      <w:pPr>
        <w:spacing w:line="276" w:lineRule="auto"/>
        <w:rPr>
          <w:del w:id="292" w:author="Mihaela Moreno" w:date="2018-06-15T14:56:00Z"/>
          <w:lang w:val="en-US"/>
        </w:rPr>
      </w:pPr>
      <w:del w:id="293" w:author="Mihaela Moreno" w:date="2018-06-15T14:56:00Z">
        <w:r w:rsidRPr="003E4499" w:rsidDel="00E945BF">
          <w:rPr>
            <w:lang w:val="pt-BR"/>
          </w:rPr>
          <w:tab/>
        </w:r>
        <w:r w:rsidRPr="003E4499" w:rsidDel="00E945BF">
          <w:rPr>
            <w:lang w:val="pt-BR"/>
          </w:rPr>
          <w:tab/>
        </w:r>
        <w:r w:rsidRPr="003E4499" w:rsidDel="00E945BF">
          <w:rPr>
            <w:lang w:val="en-US"/>
          </w:rPr>
          <w:delText>remind</w:delText>
        </w:r>
        <w:r w:rsidRPr="003E4499" w:rsidDel="00E945BF">
          <w:rPr>
            <w:lang w:val="en-US"/>
          </w:rPr>
          <w:tab/>
          <w:delText xml:space="preserve">        </w:delText>
        </w:r>
        <w:r w:rsidR="007C7CE1" w:rsidDel="00E945BF">
          <w:rPr>
            <w:lang w:val="en-US"/>
          </w:rPr>
          <w:tab/>
        </w:r>
        <w:r w:rsidRPr="003E4499" w:rsidDel="00E945BF">
          <w:rPr>
            <w:lang w:val="en-US"/>
          </w:rPr>
          <w:delText>Soa   me    lock               the door-kitchen</w:delText>
        </w:r>
      </w:del>
    </w:p>
    <w:p w:rsidR="009C2B7F" w:rsidRPr="003E4499" w:rsidDel="00E945BF" w:rsidRDefault="009C2B7F" w:rsidP="00E558A6">
      <w:pPr>
        <w:spacing w:line="276" w:lineRule="auto"/>
        <w:rPr>
          <w:del w:id="294" w:author="Mihaela Moreno" w:date="2018-06-15T14:56:00Z"/>
          <w:lang w:val="en-US"/>
        </w:rPr>
      </w:pPr>
      <w:del w:id="295" w:author="Mihaela Moreno" w:date="2018-06-15T14:56:00Z">
        <w:r w:rsidRPr="003E4499" w:rsidDel="00E945BF">
          <w:rPr>
            <w:lang w:val="en-US"/>
          </w:rPr>
          <w:tab/>
          <w:delText>b.</w:delText>
        </w:r>
        <w:r w:rsidRPr="003E4499" w:rsidDel="00E945BF">
          <w:rPr>
            <w:lang w:val="en-US"/>
          </w:rPr>
          <w:tab/>
          <w:delText>nampahatsiahivan’ i Soa  ∆</w:delText>
        </w:r>
        <w:r w:rsidRPr="003E4499" w:rsidDel="00E945BF">
          <w:rPr>
            <w:vertAlign w:val="subscript"/>
            <w:lang w:val="en-US"/>
          </w:rPr>
          <w:delText xml:space="preserve">i </w:delText>
        </w:r>
        <w:r w:rsidRPr="003E4499" w:rsidDel="00E945BF">
          <w:rPr>
            <w:lang w:val="en-US"/>
          </w:rPr>
          <w:delText xml:space="preserve">  </w:delText>
        </w:r>
        <w:r w:rsidR="007C7CE1" w:rsidDel="00E945BF">
          <w:rPr>
            <w:lang w:val="en-US"/>
          </w:rPr>
          <w:delText xml:space="preserve">     </w:delText>
        </w:r>
        <w:r w:rsidRPr="003E4499" w:rsidDel="00E945BF">
          <w:rPr>
            <w:lang w:val="en-US"/>
          </w:rPr>
          <w:delText>[</w:delText>
        </w:r>
        <w:r w:rsidR="007C7CE1" w:rsidDel="00E945BF">
          <w:rPr>
            <w:lang w:val="en-US"/>
          </w:rPr>
          <w:tab/>
        </w:r>
        <w:r w:rsidRPr="003E4499" w:rsidDel="00E945BF">
          <w:rPr>
            <w:lang w:val="en-US"/>
          </w:rPr>
          <w:delText>hohidiana ko</w:delText>
        </w:r>
        <w:r w:rsidRPr="003E4499" w:rsidDel="00E945BF">
          <w:rPr>
            <w:vertAlign w:val="subscript"/>
            <w:lang w:val="en-US"/>
          </w:rPr>
          <w:delText xml:space="preserve">i </w:delText>
        </w:r>
        <w:r w:rsidRPr="003E4499" w:rsidDel="00E945BF">
          <w:rPr>
            <w:lang w:val="en-US"/>
          </w:rPr>
          <w:delText xml:space="preserve">  ny varavaran-dakozy.</w:delText>
        </w:r>
      </w:del>
    </w:p>
    <w:p w:rsidR="009C2B7F" w:rsidRPr="003E4499" w:rsidDel="00E945BF" w:rsidRDefault="009C2B7F" w:rsidP="00E558A6">
      <w:pPr>
        <w:spacing w:line="276" w:lineRule="auto"/>
        <w:rPr>
          <w:del w:id="296" w:author="Mihaela Moreno" w:date="2018-06-15T14:56:00Z"/>
          <w:lang w:val="en-US"/>
        </w:rPr>
      </w:pPr>
      <w:del w:id="297" w:author="Mihaela Moreno" w:date="2018-06-15T14:56:00Z">
        <w:r w:rsidRPr="003E4499" w:rsidDel="00E945BF">
          <w:rPr>
            <w:lang w:val="en-US"/>
          </w:rPr>
          <w:tab/>
        </w:r>
        <w:r w:rsidRPr="003E4499" w:rsidDel="00E945BF">
          <w:rPr>
            <w:lang w:val="en-US"/>
          </w:rPr>
          <w:tab/>
          <w:delText xml:space="preserve">remind                  </w:delText>
        </w:r>
        <w:r w:rsidR="007C7CE1" w:rsidDel="00E945BF">
          <w:rPr>
            <w:lang w:val="en-US"/>
          </w:rPr>
          <w:tab/>
        </w:r>
        <w:r w:rsidRPr="003E4499" w:rsidDel="00E945BF">
          <w:rPr>
            <w:lang w:val="en-US"/>
          </w:rPr>
          <w:delText>Soa</w:delText>
        </w:r>
        <w:r w:rsidRPr="003E4499" w:rsidDel="00E945BF">
          <w:rPr>
            <w:lang w:val="en-US"/>
          </w:rPr>
          <w:tab/>
          <w:delText xml:space="preserve"> </w:delText>
        </w:r>
        <w:r w:rsidR="007C7CE1" w:rsidDel="00E945BF">
          <w:rPr>
            <w:lang w:val="en-US"/>
          </w:rPr>
          <w:tab/>
        </w:r>
        <w:r w:rsidRPr="003E4499" w:rsidDel="00E945BF">
          <w:rPr>
            <w:lang w:val="en-US"/>
          </w:rPr>
          <w:delText>lock          I      the door-kitchen</w:delText>
        </w:r>
      </w:del>
    </w:p>
    <w:p w:rsidR="009C2B7F" w:rsidRPr="003E4499" w:rsidRDefault="009C2B7F" w:rsidP="00E558A6">
      <w:pPr>
        <w:spacing w:line="276" w:lineRule="auto"/>
        <w:rPr>
          <w:lang w:val="en-US"/>
        </w:rPr>
      </w:pPr>
      <w:del w:id="298" w:author="Mihaela Moreno" w:date="2018-06-15T14:56:00Z">
        <w:r w:rsidRPr="003E4499" w:rsidDel="00E945BF">
          <w:rPr>
            <w:lang w:val="en-US"/>
          </w:rPr>
          <w:tab/>
        </w:r>
        <w:r w:rsidRPr="003E4499" w:rsidDel="00E945BF">
          <w:rPr>
            <w:lang w:val="en-US"/>
          </w:rPr>
          <w:tab/>
        </w:r>
        <w:r w:rsidR="003E4499" w:rsidDel="00E945BF">
          <w:rPr>
            <w:lang w:val="en-US"/>
          </w:rPr>
          <w:delText>‘</w:delText>
        </w:r>
        <w:r w:rsidRPr="003E4499" w:rsidDel="00E945BF">
          <w:rPr>
            <w:lang w:val="en-US"/>
          </w:rPr>
          <w:delText>Soa reminded me to lock the kitchen door.</w:delText>
        </w:r>
        <w:r w:rsidR="003E4499" w:rsidDel="00E945BF">
          <w:rPr>
            <w:lang w:val="en-US"/>
          </w:rPr>
          <w:delText>’</w:delText>
        </w:r>
      </w:del>
      <w:r w:rsidRPr="003E4499">
        <w:rPr>
          <w:lang w:val="en-US"/>
        </w:rPr>
        <w:tab/>
      </w:r>
    </w:p>
    <w:p w:rsidR="009C2B7F" w:rsidRPr="00451329" w:rsidRDefault="009C2B7F" w:rsidP="00E558A6">
      <w:pPr>
        <w:spacing w:line="276" w:lineRule="auto"/>
        <w:rPr>
          <w:lang w:val="en-GB"/>
        </w:rPr>
      </w:pPr>
    </w:p>
    <w:p w:rsidR="009C2B7F" w:rsidDel="00BB08F8" w:rsidRDefault="009C2B7F" w:rsidP="00E558A6">
      <w:pPr>
        <w:spacing w:line="276" w:lineRule="auto"/>
        <w:rPr>
          <w:del w:id="299" w:author="Mihaela Moreno" w:date="2018-06-15T14:17:00Z"/>
          <w:lang w:val="en-GB"/>
        </w:rPr>
      </w:pPr>
      <w:del w:id="300" w:author="Mihaela Moreno" w:date="2018-06-15T14:17:00Z">
        <w:r w:rsidRPr="00451329" w:rsidDel="00BB08F8">
          <w:rPr>
            <w:lang w:val="en-GB"/>
          </w:rPr>
          <w:delText>The next section examines whether Brazilian Portuguese shows backward object control patterns similar to (4) in Malagasy.</w:delText>
        </w:r>
      </w:del>
    </w:p>
    <w:p w:rsidR="00066746" w:rsidRPr="00451329" w:rsidDel="00BB08F8" w:rsidRDefault="00066746" w:rsidP="00E558A6">
      <w:pPr>
        <w:spacing w:line="276" w:lineRule="auto"/>
        <w:rPr>
          <w:del w:id="301" w:author="Mihaela Moreno" w:date="2018-06-15T14:17:00Z"/>
          <w:lang w:val="en-GB"/>
        </w:rPr>
      </w:pPr>
    </w:p>
    <w:p w:rsidR="009C2B7F" w:rsidRPr="00451329" w:rsidRDefault="009C2B7F" w:rsidP="00E558A6">
      <w:pPr>
        <w:pStyle w:val="lsSection1"/>
      </w:pPr>
      <w:r w:rsidRPr="00451329">
        <w:t xml:space="preserve">3. </w:t>
      </w:r>
      <w:r w:rsidRPr="00451329">
        <w:rPr>
          <w:i/>
        </w:rPr>
        <w:t>Mandar</w:t>
      </w:r>
      <w:r w:rsidRPr="00451329">
        <w:t>/</w:t>
      </w:r>
      <w:r w:rsidRPr="00451329">
        <w:rPr>
          <w:i/>
        </w:rPr>
        <w:t>fazer</w:t>
      </w:r>
      <w:r w:rsidRPr="00451329">
        <w:t xml:space="preserve"> in Brazilian Portuguese</w:t>
      </w:r>
    </w:p>
    <w:p w:rsidR="009C2B7F" w:rsidRPr="00451329" w:rsidRDefault="009C2B7F" w:rsidP="00E558A6">
      <w:pPr>
        <w:spacing w:line="276" w:lineRule="auto"/>
        <w:rPr>
          <w:lang w:val="en-GB"/>
        </w:rPr>
      </w:pPr>
      <w:r w:rsidRPr="00451329">
        <w:rPr>
          <w:lang w:val="en-US"/>
        </w:rPr>
        <w:t>This section examines the controversial topic of whether backward object control (BOC) is available in Brazilian Portuguese and what we can learn from the relation between (backward) object control verbs and the inflected infinitive.</w:t>
      </w:r>
    </w:p>
    <w:p w:rsidR="009C2B7F" w:rsidRPr="00451329" w:rsidRDefault="009C2B7F" w:rsidP="00E558A6">
      <w:pPr>
        <w:spacing w:line="276" w:lineRule="auto"/>
        <w:ind w:firstLine="643"/>
        <w:rPr>
          <w:lang w:val="en-GB"/>
        </w:rPr>
      </w:pPr>
      <w:r w:rsidRPr="00451329">
        <w:rPr>
          <w:lang w:val="en-GB"/>
        </w:rPr>
        <w:t xml:space="preserve">In Brazilian Portuguese, we see the following variation: standard object control verbs such as </w:t>
      </w:r>
      <w:r w:rsidRPr="00451329">
        <w:rPr>
          <w:i/>
          <w:lang w:val="en-GB"/>
        </w:rPr>
        <w:t xml:space="preserve">forçar </w:t>
      </w:r>
      <w:r w:rsidR="007C5EA8">
        <w:rPr>
          <w:lang w:val="en-GB"/>
        </w:rPr>
        <w:t>‘</w:t>
      </w:r>
      <w:r w:rsidRPr="00451329">
        <w:rPr>
          <w:lang w:val="en-GB"/>
        </w:rPr>
        <w:t>obligate</w:t>
      </w:r>
      <w:r w:rsidR="007C5EA8">
        <w:rPr>
          <w:lang w:val="en-GB"/>
        </w:rPr>
        <w:t>’</w:t>
      </w:r>
      <w:r w:rsidRPr="00451329">
        <w:rPr>
          <w:lang w:val="en-GB"/>
        </w:rPr>
        <w:t xml:space="preserve"> and </w:t>
      </w:r>
      <w:r w:rsidRPr="00451329">
        <w:rPr>
          <w:i/>
          <w:lang w:val="en-GB"/>
        </w:rPr>
        <w:t xml:space="preserve">proibir </w:t>
      </w:r>
      <w:r w:rsidR="007C5EA8">
        <w:rPr>
          <w:lang w:val="en-GB"/>
        </w:rPr>
        <w:t>‘</w:t>
      </w:r>
      <w:r w:rsidRPr="00451329">
        <w:rPr>
          <w:lang w:val="en-GB"/>
        </w:rPr>
        <w:t>prohibit</w:t>
      </w:r>
      <w:r w:rsidR="007C5EA8">
        <w:rPr>
          <w:lang w:val="en-GB"/>
        </w:rPr>
        <w:t>’</w:t>
      </w:r>
      <w:r w:rsidRPr="00451329">
        <w:rPr>
          <w:lang w:val="en-GB"/>
        </w:rPr>
        <w:t xml:space="preserve"> allow only </w:t>
      </w:r>
      <w:r w:rsidRPr="00451329">
        <w:rPr>
          <w:b/>
          <w:bCs/>
          <w:i/>
          <w:iCs/>
          <w:lang w:val="en-GB"/>
        </w:rPr>
        <w:t>forw</w:t>
      </w:r>
      <w:r w:rsidRPr="00451329">
        <w:rPr>
          <w:b/>
          <w:bCs/>
          <w:i/>
          <w:iCs/>
          <w:lang w:val="en-US"/>
        </w:rPr>
        <w:t>ard object control (</w:t>
      </w:r>
      <w:proofErr w:type="gramStart"/>
      <w:r w:rsidRPr="00451329">
        <w:rPr>
          <w:b/>
          <w:bCs/>
          <w:i/>
          <w:iCs/>
          <w:lang w:val="en-US"/>
        </w:rPr>
        <w:t>FOC)</w:t>
      </w:r>
      <w:r w:rsidRPr="00451329">
        <w:rPr>
          <w:lang w:val="en-US"/>
        </w:rPr>
        <w:t xml:space="preserve">  and</w:t>
      </w:r>
      <w:proofErr w:type="gramEnd"/>
      <w:r w:rsidRPr="00451329">
        <w:rPr>
          <w:lang w:val="en-GB"/>
        </w:rPr>
        <w:t xml:space="preserve"> </w:t>
      </w:r>
      <w:r w:rsidR="007C5EA8">
        <w:rPr>
          <w:lang w:val="en-US"/>
        </w:rPr>
        <w:t>‘</w:t>
      </w:r>
      <w:r w:rsidRPr="00451329">
        <w:rPr>
          <w:lang w:val="en-US"/>
        </w:rPr>
        <w:t>causative</w:t>
      </w:r>
      <w:r w:rsidR="007C5EA8">
        <w:rPr>
          <w:lang w:val="en-US"/>
        </w:rPr>
        <w:t>’</w:t>
      </w:r>
      <w:r w:rsidRPr="00451329">
        <w:rPr>
          <w:lang w:val="en-US"/>
        </w:rPr>
        <w:t xml:space="preserve"> object control verbs such as </w:t>
      </w:r>
      <w:r w:rsidRPr="00451329">
        <w:rPr>
          <w:i/>
          <w:lang w:val="en-US"/>
        </w:rPr>
        <w:t>mandar</w:t>
      </w:r>
      <w:r w:rsidR="007C5EA8">
        <w:rPr>
          <w:i/>
          <w:lang w:val="en-US"/>
        </w:rPr>
        <w:t xml:space="preserve"> </w:t>
      </w:r>
      <w:r w:rsidR="007C5EA8">
        <w:rPr>
          <w:lang w:val="en-US"/>
        </w:rPr>
        <w:t>‘</w:t>
      </w:r>
      <w:r w:rsidRPr="00451329">
        <w:rPr>
          <w:lang w:val="en-US"/>
        </w:rPr>
        <w:t>order</w:t>
      </w:r>
      <w:r w:rsidR="007C5EA8" w:rsidRPr="007C5EA8">
        <w:rPr>
          <w:lang w:val="en-US"/>
        </w:rPr>
        <w:t>’</w:t>
      </w:r>
      <w:r w:rsidRPr="007C5EA8">
        <w:rPr>
          <w:lang w:val="en-US"/>
        </w:rPr>
        <w:t>,</w:t>
      </w:r>
      <w:r w:rsidRPr="00451329">
        <w:rPr>
          <w:i/>
          <w:lang w:val="en-US"/>
        </w:rPr>
        <w:t xml:space="preserve"> fazer </w:t>
      </w:r>
      <w:r w:rsidR="007C5EA8">
        <w:rPr>
          <w:lang w:val="en-US"/>
        </w:rPr>
        <w:t>‘</w:t>
      </w:r>
      <w:r w:rsidRPr="00451329">
        <w:rPr>
          <w:lang w:val="en-US"/>
        </w:rPr>
        <w:t>make</w:t>
      </w:r>
      <w:r w:rsidR="007C5EA8">
        <w:rPr>
          <w:lang w:val="en-US"/>
        </w:rPr>
        <w:t>’</w:t>
      </w:r>
      <w:r w:rsidRPr="00451329">
        <w:rPr>
          <w:lang w:val="en-US"/>
        </w:rPr>
        <w:t xml:space="preserve"> and </w:t>
      </w:r>
      <w:r w:rsidRPr="00451329">
        <w:rPr>
          <w:i/>
          <w:lang w:val="en-US"/>
        </w:rPr>
        <w:t xml:space="preserve">deixar </w:t>
      </w:r>
      <w:r w:rsidR="007C5EA8">
        <w:rPr>
          <w:lang w:val="en-US"/>
        </w:rPr>
        <w:t>‘</w:t>
      </w:r>
      <w:r w:rsidRPr="00451329">
        <w:rPr>
          <w:lang w:val="en-US"/>
        </w:rPr>
        <w:t>allow</w:t>
      </w:r>
      <w:r w:rsidR="007C5EA8">
        <w:rPr>
          <w:lang w:val="en-US"/>
        </w:rPr>
        <w:t>’</w:t>
      </w:r>
      <w:r w:rsidRPr="00451329">
        <w:rPr>
          <w:lang w:val="en-US"/>
        </w:rPr>
        <w:t xml:space="preserve"> allow both </w:t>
      </w:r>
      <w:r w:rsidRPr="00451329">
        <w:rPr>
          <w:b/>
          <w:i/>
          <w:lang w:val="en-US"/>
        </w:rPr>
        <w:t>forward (FOC)</w:t>
      </w:r>
      <w:r w:rsidRPr="00451329">
        <w:rPr>
          <w:lang w:val="en-US"/>
        </w:rPr>
        <w:t xml:space="preserve"> and </w:t>
      </w:r>
      <w:r w:rsidRPr="00451329">
        <w:rPr>
          <w:b/>
          <w:bCs/>
          <w:i/>
          <w:iCs/>
          <w:lang w:val="en-US"/>
        </w:rPr>
        <w:t>backward object control (BOC)</w:t>
      </w:r>
      <w:r w:rsidRPr="00451329">
        <w:rPr>
          <w:lang w:val="en-US"/>
        </w:rPr>
        <w:t xml:space="preserve">.  </w:t>
      </w:r>
    </w:p>
    <w:p w:rsidR="009C2B7F" w:rsidRPr="00CD0BE7" w:rsidRDefault="009C2B7F" w:rsidP="00E558A6">
      <w:pPr>
        <w:spacing w:line="276" w:lineRule="auto"/>
        <w:ind w:firstLine="643"/>
        <w:rPr>
          <w:lang w:val="fr-FR"/>
          <w:rPrChange w:id="302" w:author="Mihaela Moreno" w:date="2018-06-15T13:27:00Z">
            <w:rPr>
              <w:lang w:val="en-GB"/>
            </w:rPr>
          </w:rPrChange>
        </w:rPr>
      </w:pPr>
      <w:r w:rsidRPr="00451329">
        <w:rPr>
          <w:lang w:val="en-US"/>
        </w:rPr>
        <w:lastRenderedPageBreak/>
        <w:t xml:space="preserve">As the subject/object distinction has been lost for third person full pronouns in Brazilian Portuguese, the distinction between forward and backward object control can only be directly observed for the first person. </w:t>
      </w:r>
      <w:r w:rsidRPr="00CD0BE7">
        <w:rPr>
          <w:lang w:val="fr-FR"/>
          <w:rPrChange w:id="303" w:author="Mihaela Moreno" w:date="2018-06-15T13:27:00Z">
            <w:rPr>
              <w:lang w:val="en-GB"/>
            </w:rPr>
          </w:rPrChange>
        </w:rPr>
        <w:t>(cf. Farrell 1995</w:t>
      </w:r>
      <w:r w:rsidR="00066746" w:rsidRPr="00CD0BE7">
        <w:rPr>
          <w:lang w:val="fr-FR"/>
          <w:rPrChange w:id="304" w:author="Mihaela Moreno" w:date="2018-06-15T13:27:00Z">
            <w:rPr>
              <w:lang w:val="en-GB"/>
            </w:rPr>
          </w:rPrChange>
        </w:rPr>
        <w:t>;</w:t>
      </w:r>
      <w:r w:rsidRPr="00CD0BE7">
        <w:rPr>
          <w:lang w:val="fr-FR"/>
          <w:rPrChange w:id="305" w:author="Mihaela Moreno" w:date="2018-06-15T13:27:00Z">
            <w:rPr>
              <w:lang w:val="en-GB"/>
            </w:rPr>
          </w:rPrChange>
        </w:rPr>
        <w:t xml:space="preserve"> Boeckx &amp; Hornstein 2004</w:t>
      </w:r>
      <w:r w:rsidR="00066746" w:rsidRPr="00CD0BE7">
        <w:rPr>
          <w:lang w:val="fr-FR"/>
          <w:rPrChange w:id="306" w:author="Mihaela Moreno" w:date="2018-06-15T13:27:00Z">
            <w:rPr>
              <w:lang w:val="en-GB"/>
            </w:rPr>
          </w:rPrChange>
        </w:rPr>
        <w:t>;</w:t>
      </w:r>
      <w:r w:rsidRPr="00CD0BE7">
        <w:rPr>
          <w:lang w:val="fr-FR"/>
          <w:rPrChange w:id="307" w:author="Mihaela Moreno" w:date="2018-06-15T13:27:00Z">
            <w:rPr>
              <w:lang w:val="en-GB"/>
            </w:rPr>
          </w:rPrChange>
        </w:rPr>
        <w:t xml:space="preserve"> 2006):</w:t>
      </w:r>
    </w:p>
    <w:p w:rsidR="009C2B7F" w:rsidRPr="00CD0BE7" w:rsidRDefault="009C2B7F" w:rsidP="00E558A6">
      <w:pPr>
        <w:spacing w:line="276" w:lineRule="auto"/>
        <w:rPr>
          <w:lang w:val="fr-FR"/>
          <w:rPrChange w:id="308" w:author="Mihaela Moreno" w:date="2018-06-15T13:27:00Z">
            <w:rPr>
              <w:lang w:val="en-GB"/>
            </w:rPr>
          </w:rPrChange>
        </w:rPr>
      </w:pPr>
    </w:p>
    <w:p w:rsidR="00066746" w:rsidRDefault="009C2B7F" w:rsidP="00E558A6">
      <w:pPr>
        <w:spacing w:line="276" w:lineRule="auto"/>
        <w:rPr>
          <w:lang w:val="pt-BR"/>
        </w:rPr>
      </w:pPr>
      <w:r w:rsidRPr="00066746">
        <w:rPr>
          <w:lang w:val="pt-BR"/>
        </w:rPr>
        <w:t>(5)</w:t>
      </w:r>
      <w:r w:rsidRPr="00066746">
        <w:rPr>
          <w:lang w:val="pt-BR"/>
        </w:rPr>
        <w:tab/>
        <w:t xml:space="preserve">a. </w:t>
      </w:r>
      <w:r w:rsidRPr="00066746">
        <w:rPr>
          <w:lang w:val="pt-BR"/>
        </w:rPr>
        <w:tab/>
      </w:r>
      <w:r w:rsidR="00066746">
        <w:rPr>
          <w:lang w:val="pt-BR"/>
        </w:rPr>
        <w:t>FOC</w:t>
      </w:r>
    </w:p>
    <w:p w:rsidR="009C2B7F" w:rsidRPr="00CD0BE7" w:rsidRDefault="009C2B7F" w:rsidP="00E558A6">
      <w:pPr>
        <w:tabs>
          <w:tab w:val="left" w:pos="1276"/>
          <w:tab w:val="left" w:pos="1843"/>
          <w:tab w:val="left" w:pos="2835"/>
        </w:tabs>
        <w:spacing w:line="276" w:lineRule="auto"/>
        <w:ind w:left="643" w:firstLine="643"/>
        <w:rPr>
          <w:lang w:val="fr-FR"/>
          <w:rPrChange w:id="309" w:author="Mihaela Moreno" w:date="2018-06-15T13:27:00Z">
            <w:rPr>
              <w:lang w:val="en-GB"/>
            </w:rPr>
          </w:rPrChange>
        </w:rPr>
      </w:pPr>
      <w:r w:rsidRPr="00066746">
        <w:rPr>
          <w:lang w:val="pt-BR"/>
        </w:rPr>
        <w:t xml:space="preserve">Maria </w:t>
      </w:r>
      <w:r w:rsidRPr="00066746">
        <w:rPr>
          <w:b/>
          <w:bCs/>
          <w:iCs/>
          <w:lang w:val="pt-BR"/>
        </w:rPr>
        <w:t xml:space="preserve">me </w:t>
      </w:r>
      <w:r w:rsidRPr="00066746">
        <w:rPr>
          <w:lang w:val="pt-BR"/>
        </w:rPr>
        <w:t xml:space="preserve">        proibiu      [de     </w:t>
      </w:r>
      <w:r w:rsidR="00066746">
        <w:rPr>
          <w:lang w:val="pt-BR"/>
        </w:rPr>
        <w:t xml:space="preserve"> </w:t>
      </w:r>
      <w:r w:rsidRPr="00066746">
        <w:rPr>
          <w:lang w:val="pt-BR"/>
        </w:rPr>
        <w:t xml:space="preserve">limpar a </w:t>
      </w:r>
      <w:r w:rsidR="00066746">
        <w:rPr>
          <w:lang w:val="pt-BR"/>
        </w:rPr>
        <w:t xml:space="preserve">   </w:t>
      </w:r>
      <w:r w:rsidRPr="00066746">
        <w:rPr>
          <w:lang w:val="pt-BR"/>
        </w:rPr>
        <w:t xml:space="preserve">casa].  </w:t>
      </w:r>
      <w:r w:rsidRPr="00066746">
        <w:rPr>
          <w:lang w:val="pt-BR"/>
        </w:rPr>
        <w:tab/>
      </w:r>
    </w:p>
    <w:p w:rsidR="009C2B7F" w:rsidRPr="00066746" w:rsidRDefault="009C2B7F" w:rsidP="00E558A6">
      <w:pPr>
        <w:tabs>
          <w:tab w:val="left" w:pos="1276"/>
          <w:tab w:val="left" w:pos="1843"/>
          <w:tab w:val="left" w:pos="2835"/>
        </w:tabs>
        <w:spacing w:line="276" w:lineRule="auto"/>
        <w:rPr>
          <w:lang w:val="en-US"/>
        </w:rPr>
      </w:pPr>
      <w:r w:rsidRPr="00CD0BE7">
        <w:rPr>
          <w:lang w:val="fr-FR"/>
          <w:rPrChange w:id="310" w:author="Mihaela Moreno" w:date="2018-06-15T13:27:00Z">
            <w:rPr>
              <w:lang w:val="en-GB"/>
            </w:rPr>
          </w:rPrChange>
        </w:rPr>
        <w:tab/>
      </w:r>
      <w:r w:rsidRPr="00066746">
        <w:rPr>
          <w:lang w:val="en-US"/>
        </w:rPr>
        <w:t>Maria me.</w:t>
      </w:r>
      <w:r w:rsidRPr="00066746">
        <w:rPr>
          <w:smallCaps/>
          <w:lang w:val="en-US"/>
        </w:rPr>
        <w:t>acc</w:t>
      </w:r>
      <w:r w:rsidRPr="00066746">
        <w:rPr>
          <w:lang w:val="en-US"/>
        </w:rPr>
        <w:t xml:space="preserve">  prohibited from   clean </w:t>
      </w:r>
      <w:r w:rsidR="00066746">
        <w:rPr>
          <w:lang w:val="en-US"/>
        </w:rPr>
        <w:t xml:space="preserve">  </w:t>
      </w:r>
      <w:r w:rsidRPr="00066746">
        <w:rPr>
          <w:lang w:val="en-US"/>
        </w:rPr>
        <w:t>the house</w:t>
      </w:r>
    </w:p>
    <w:p w:rsidR="00066746" w:rsidRDefault="009C2B7F" w:rsidP="00E558A6">
      <w:pPr>
        <w:spacing w:line="276" w:lineRule="auto"/>
        <w:ind w:firstLine="643"/>
        <w:rPr>
          <w:lang w:val="pt-BR"/>
        </w:rPr>
      </w:pPr>
      <w:r w:rsidRPr="00066746">
        <w:rPr>
          <w:lang w:val="pt-BR"/>
        </w:rPr>
        <w:t>b.</w:t>
      </w:r>
      <w:r w:rsidRPr="00066746">
        <w:rPr>
          <w:lang w:val="pt-BR"/>
        </w:rPr>
        <w:tab/>
      </w:r>
      <w:r w:rsidR="00066746">
        <w:rPr>
          <w:lang w:val="pt-BR"/>
        </w:rPr>
        <w:t>BOC</w:t>
      </w:r>
    </w:p>
    <w:p w:rsidR="009C2B7F" w:rsidRPr="00CD0BE7" w:rsidRDefault="009C2B7F" w:rsidP="00E558A6">
      <w:pPr>
        <w:spacing w:line="276" w:lineRule="auto"/>
        <w:ind w:left="643" w:firstLine="643"/>
        <w:rPr>
          <w:lang w:val="fr-FR"/>
          <w:rPrChange w:id="311" w:author="Mihaela Moreno" w:date="2018-06-15T13:27:00Z">
            <w:rPr>
              <w:lang w:val="en-US"/>
            </w:rPr>
          </w:rPrChange>
        </w:rPr>
      </w:pPr>
      <w:r w:rsidRPr="00066746">
        <w:rPr>
          <w:lang w:val="pt-BR"/>
        </w:rPr>
        <w:t xml:space="preserve">*Maria proibiu </w:t>
      </w:r>
      <w:r w:rsidRPr="00066746">
        <w:rPr>
          <w:lang w:val="pt-BR"/>
        </w:rPr>
        <w:tab/>
        <w:t>[</w:t>
      </w:r>
      <w:r w:rsidRPr="00066746">
        <w:rPr>
          <w:b/>
          <w:bCs/>
          <w:iCs/>
          <w:lang w:val="pt-BR"/>
        </w:rPr>
        <w:t>eu</w:t>
      </w:r>
      <w:r w:rsidRPr="00066746">
        <w:rPr>
          <w:lang w:val="pt-BR"/>
        </w:rPr>
        <w:t xml:space="preserve">       de </w:t>
      </w:r>
      <w:r w:rsidR="00066746">
        <w:rPr>
          <w:lang w:val="pt-BR"/>
        </w:rPr>
        <w:t xml:space="preserve">   </w:t>
      </w:r>
      <w:r w:rsidRPr="00066746">
        <w:rPr>
          <w:lang w:val="pt-BR"/>
        </w:rPr>
        <w:t xml:space="preserve">limpar a </w:t>
      </w:r>
      <w:r w:rsidR="00066746">
        <w:rPr>
          <w:lang w:val="pt-BR"/>
        </w:rPr>
        <w:t xml:space="preserve">  </w:t>
      </w:r>
      <w:r w:rsidRPr="00066746">
        <w:rPr>
          <w:lang w:val="pt-BR"/>
        </w:rPr>
        <w:t>casa].</w:t>
      </w:r>
      <w:r w:rsidRPr="00066746">
        <w:rPr>
          <w:lang w:val="pt-BR"/>
        </w:rPr>
        <w:tab/>
      </w:r>
      <w:r w:rsidRPr="00066746">
        <w:rPr>
          <w:lang w:val="pt-BR"/>
        </w:rPr>
        <w:tab/>
      </w:r>
    </w:p>
    <w:p w:rsidR="009C2B7F" w:rsidRPr="00066746" w:rsidRDefault="009C2B7F" w:rsidP="00E558A6">
      <w:pPr>
        <w:spacing w:line="276" w:lineRule="auto"/>
        <w:rPr>
          <w:lang w:val="en-US"/>
        </w:rPr>
      </w:pPr>
      <w:r w:rsidRPr="00CD0BE7">
        <w:rPr>
          <w:lang w:val="fr-FR"/>
          <w:rPrChange w:id="312" w:author="Mihaela Moreno" w:date="2018-06-15T13:27:00Z">
            <w:rPr>
              <w:lang w:val="en-US"/>
            </w:rPr>
          </w:rPrChange>
        </w:rPr>
        <w:tab/>
      </w:r>
      <w:r w:rsidRPr="00CD0BE7">
        <w:rPr>
          <w:lang w:val="fr-FR"/>
          <w:rPrChange w:id="313" w:author="Mihaela Moreno" w:date="2018-06-15T13:27:00Z">
            <w:rPr>
              <w:lang w:val="en-US"/>
            </w:rPr>
          </w:rPrChange>
        </w:rPr>
        <w:tab/>
      </w:r>
      <w:r w:rsidRPr="00066746">
        <w:rPr>
          <w:lang w:val="en-US"/>
        </w:rPr>
        <w:t xml:space="preserve">Maria </w:t>
      </w:r>
      <w:r w:rsidR="00066746">
        <w:rPr>
          <w:lang w:val="en-US"/>
        </w:rPr>
        <w:t xml:space="preserve">  </w:t>
      </w:r>
      <w:r w:rsidRPr="00066746">
        <w:rPr>
          <w:lang w:val="en-US"/>
        </w:rPr>
        <w:t xml:space="preserve">prohibited </w:t>
      </w:r>
      <w:r w:rsidRPr="00066746">
        <w:rPr>
          <w:lang w:val="en-US"/>
        </w:rPr>
        <w:tab/>
        <w:t>I.</w:t>
      </w:r>
      <w:r w:rsidR="00066746">
        <w:rPr>
          <w:smallCaps/>
          <w:lang w:val="en-US"/>
        </w:rPr>
        <w:t>nom</w:t>
      </w:r>
      <w:r w:rsidRPr="00066746">
        <w:rPr>
          <w:lang w:val="en-US"/>
        </w:rPr>
        <w:t xml:space="preserve">  from clean </w:t>
      </w:r>
      <w:r w:rsidR="00066746">
        <w:rPr>
          <w:lang w:val="en-US"/>
        </w:rPr>
        <w:t xml:space="preserve"> </w:t>
      </w:r>
      <w:r w:rsidRPr="00066746">
        <w:rPr>
          <w:lang w:val="en-US"/>
        </w:rPr>
        <w:t>the house</w:t>
      </w:r>
    </w:p>
    <w:p w:rsidR="009C2B7F" w:rsidRPr="00066746" w:rsidRDefault="009C2B7F" w:rsidP="00E558A6">
      <w:pPr>
        <w:spacing w:line="276" w:lineRule="auto"/>
        <w:rPr>
          <w:lang w:val="en-US"/>
        </w:rPr>
      </w:pPr>
      <w:r w:rsidRPr="00066746">
        <w:rPr>
          <w:lang w:val="en-US"/>
        </w:rPr>
        <w:tab/>
      </w:r>
      <w:r w:rsidRPr="00066746">
        <w:rPr>
          <w:lang w:val="en-US"/>
        </w:rPr>
        <w:tab/>
      </w:r>
      <w:r w:rsidR="00066746" w:rsidRPr="00066746">
        <w:rPr>
          <w:lang w:val="en-US"/>
        </w:rPr>
        <w:t>‘</w:t>
      </w:r>
      <w:r w:rsidRPr="00066746">
        <w:rPr>
          <w:lang w:val="en-US"/>
        </w:rPr>
        <w:t>Maria prohibited me from cleaning the house.</w:t>
      </w:r>
      <w:r w:rsidR="00066746" w:rsidRPr="00066746">
        <w:rPr>
          <w:lang w:val="en-US"/>
        </w:rPr>
        <w:t>’</w:t>
      </w:r>
    </w:p>
    <w:p w:rsidR="009C2B7F" w:rsidRPr="00066746" w:rsidRDefault="009C2B7F" w:rsidP="00E558A6">
      <w:pPr>
        <w:spacing w:line="276" w:lineRule="auto"/>
        <w:rPr>
          <w:lang w:val="en-US"/>
        </w:rPr>
      </w:pPr>
    </w:p>
    <w:p w:rsidR="00066746" w:rsidRDefault="009C2B7F" w:rsidP="00E558A6">
      <w:pPr>
        <w:spacing w:line="276" w:lineRule="auto"/>
        <w:rPr>
          <w:lang w:val="pt-BR"/>
        </w:rPr>
      </w:pPr>
      <w:r w:rsidRPr="00066746">
        <w:rPr>
          <w:lang w:val="pt-BR"/>
        </w:rPr>
        <w:t>(6)</w:t>
      </w:r>
      <w:r w:rsidRPr="00066746">
        <w:rPr>
          <w:lang w:val="pt-BR"/>
        </w:rPr>
        <w:tab/>
        <w:t>a.</w:t>
      </w:r>
      <w:r w:rsidRPr="00066746">
        <w:rPr>
          <w:lang w:val="pt-BR"/>
        </w:rPr>
        <w:tab/>
      </w:r>
      <w:r w:rsidR="00066746">
        <w:rPr>
          <w:lang w:val="pt-BR"/>
        </w:rPr>
        <w:t>FOC</w:t>
      </w:r>
    </w:p>
    <w:p w:rsidR="009C2B7F" w:rsidRPr="00066746" w:rsidRDefault="009C2B7F" w:rsidP="00E558A6">
      <w:pPr>
        <w:spacing w:line="276" w:lineRule="auto"/>
        <w:ind w:left="643" w:firstLine="643"/>
        <w:rPr>
          <w:lang w:val="en-GB"/>
        </w:rPr>
      </w:pPr>
      <w:r w:rsidRPr="00066746">
        <w:rPr>
          <w:lang w:val="pt-BR"/>
        </w:rPr>
        <w:t xml:space="preserve">Maria  </w:t>
      </w:r>
      <w:r w:rsidRPr="00066746">
        <w:rPr>
          <w:b/>
          <w:bCs/>
          <w:iCs/>
          <w:lang w:val="pt-BR"/>
        </w:rPr>
        <w:t>me</w:t>
      </w:r>
      <w:r w:rsidRPr="00066746">
        <w:rPr>
          <w:lang w:val="pt-BR"/>
        </w:rPr>
        <w:t xml:space="preserve"> </w:t>
      </w:r>
      <w:r w:rsidR="00066746">
        <w:rPr>
          <w:lang w:val="pt-BR"/>
        </w:rPr>
        <w:t xml:space="preserve">  </w:t>
      </w:r>
      <w:r w:rsidRPr="00066746">
        <w:rPr>
          <w:lang w:val="pt-BR"/>
        </w:rPr>
        <w:t xml:space="preserve">     mandou  [limpar a </w:t>
      </w:r>
      <w:r w:rsidR="00066746">
        <w:rPr>
          <w:lang w:val="pt-BR"/>
        </w:rPr>
        <w:t xml:space="preserve">   </w:t>
      </w:r>
      <w:r w:rsidRPr="00066746">
        <w:rPr>
          <w:lang w:val="pt-BR"/>
        </w:rPr>
        <w:t>casa].</w:t>
      </w:r>
      <w:r w:rsidRPr="00066746">
        <w:rPr>
          <w:lang w:val="pt-BR"/>
        </w:rPr>
        <w:tab/>
      </w:r>
      <w:r w:rsidRPr="00066746">
        <w:rPr>
          <w:lang w:val="pt-BR"/>
        </w:rPr>
        <w:tab/>
      </w:r>
      <w:r w:rsidRPr="00066746">
        <w:rPr>
          <w:lang w:val="en-GB"/>
        </w:rPr>
        <w:tab/>
      </w:r>
    </w:p>
    <w:p w:rsidR="009C2B7F" w:rsidRPr="00066746" w:rsidRDefault="009C2B7F" w:rsidP="00E558A6">
      <w:pPr>
        <w:spacing w:line="276" w:lineRule="auto"/>
        <w:rPr>
          <w:lang w:val="en-GB"/>
        </w:rPr>
      </w:pPr>
      <w:r w:rsidRPr="00066746">
        <w:rPr>
          <w:lang w:val="en-GB"/>
        </w:rPr>
        <w:tab/>
      </w:r>
      <w:r w:rsidRPr="00066746">
        <w:rPr>
          <w:lang w:val="en-GB"/>
        </w:rPr>
        <w:tab/>
        <w:t xml:space="preserve">Maria </w:t>
      </w:r>
      <w:r w:rsidR="00066746">
        <w:rPr>
          <w:lang w:val="en-GB"/>
        </w:rPr>
        <w:t xml:space="preserve"> </w:t>
      </w:r>
      <w:r w:rsidRPr="00066746">
        <w:rPr>
          <w:lang w:val="en-GB"/>
        </w:rPr>
        <w:t>me.</w:t>
      </w:r>
      <w:r w:rsidR="00066746" w:rsidRPr="00066746">
        <w:rPr>
          <w:smallCaps/>
          <w:lang w:val="en-US"/>
        </w:rPr>
        <w:t>acc</w:t>
      </w:r>
      <w:r w:rsidRPr="00066746">
        <w:rPr>
          <w:lang w:val="en-GB"/>
        </w:rPr>
        <w:t xml:space="preserve"> made </w:t>
      </w:r>
      <w:r w:rsidR="00066746">
        <w:rPr>
          <w:lang w:val="en-GB"/>
        </w:rPr>
        <w:t xml:space="preserve">      </w:t>
      </w:r>
      <w:r w:rsidRPr="00066746">
        <w:rPr>
          <w:lang w:val="en-GB"/>
        </w:rPr>
        <w:t xml:space="preserve">clean </w:t>
      </w:r>
      <w:r w:rsidR="00066746">
        <w:rPr>
          <w:lang w:val="en-GB"/>
        </w:rPr>
        <w:t xml:space="preserve">  </w:t>
      </w:r>
      <w:r w:rsidRPr="00066746">
        <w:rPr>
          <w:lang w:val="en-GB"/>
        </w:rPr>
        <w:t>the house</w:t>
      </w:r>
    </w:p>
    <w:p w:rsidR="009C2B7F" w:rsidRPr="00066746" w:rsidRDefault="009C2B7F" w:rsidP="00E558A6">
      <w:pPr>
        <w:spacing w:line="276" w:lineRule="auto"/>
        <w:rPr>
          <w:lang w:val="en-GB"/>
        </w:rPr>
      </w:pPr>
      <w:r w:rsidRPr="00066746">
        <w:rPr>
          <w:lang w:val="en-GB"/>
        </w:rPr>
        <w:tab/>
      </w:r>
      <w:r w:rsidRPr="00066746">
        <w:rPr>
          <w:lang w:val="en-GB"/>
        </w:rPr>
        <w:tab/>
      </w:r>
      <w:r w:rsidR="007C5EA8">
        <w:rPr>
          <w:lang w:val="en-GB"/>
        </w:rPr>
        <w:t>‘</w:t>
      </w:r>
      <w:r w:rsidRPr="00066746">
        <w:rPr>
          <w:lang w:val="en-GB"/>
        </w:rPr>
        <w:t>Maria made/had me clean the house.</w:t>
      </w:r>
      <w:r w:rsidR="007C5EA8">
        <w:rPr>
          <w:lang w:val="en-GB"/>
        </w:rPr>
        <w:t>’</w:t>
      </w:r>
    </w:p>
    <w:p w:rsidR="00066746" w:rsidRDefault="009C2B7F" w:rsidP="00E558A6">
      <w:pPr>
        <w:spacing w:line="276" w:lineRule="auto"/>
        <w:ind w:firstLine="643"/>
        <w:rPr>
          <w:lang w:val="pt-BR"/>
        </w:rPr>
      </w:pPr>
      <w:r w:rsidRPr="00066746">
        <w:rPr>
          <w:lang w:val="pt-BR"/>
        </w:rPr>
        <w:t>b.</w:t>
      </w:r>
      <w:r w:rsidRPr="00066746">
        <w:rPr>
          <w:lang w:val="pt-BR"/>
        </w:rPr>
        <w:tab/>
      </w:r>
      <w:r w:rsidR="00066746">
        <w:rPr>
          <w:lang w:val="pt-BR"/>
        </w:rPr>
        <w:t>BOC</w:t>
      </w:r>
    </w:p>
    <w:p w:rsidR="009C2B7F" w:rsidRPr="00CD0BE7" w:rsidRDefault="009C2B7F" w:rsidP="00E558A6">
      <w:pPr>
        <w:spacing w:line="276" w:lineRule="auto"/>
        <w:ind w:left="643" w:firstLine="643"/>
        <w:rPr>
          <w:lang w:val="fr-FR"/>
          <w:rPrChange w:id="314" w:author="Mihaela Moreno" w:date="2018-06-15T13:27:00Z">
            <w:rPr>
              <w:lang w:val="en-GB"/>
            </w:rPr>
          </w:rPrChange>
        </w:rPr>
      </w:pPr>
      <w:r w:rsidRPr="00066746">
        <w:rPr>
          <w:lang w:val="pt-BR"/>
        </w:rPr>
        <w:t>Maria mandou [</w:t>
      </w:r>
      <w:r w:rsidRPr="00066746">
        <w:rPr>
          <w:b/>
          <w:bCs/>
          <w:iCs/>
          <w:lang w:val="pt-BR"/>
        </w:rPr>
        <w:t>eu</w:t>
      </w:r>
      <w:r w:rsidRPr="00066746">
        <w:rPr>
          <w:lang w:val="pt-BR"/>
        </w:rPr>
        <w:t xml:space="preserve">        limpar a </w:t>
      </w:r>
      <w:r w:rsidR="00066746">
        <w:rPr>
          <w:lang w:val="pt-BR"/>
        </w:rPr>
        <w:t xml:space="preserve">  </w:t>
      </w:r>
      <w:r w:rsidRPr="00066746">
        <w:rPr>
          <w:lang w:val="pt-BR"/>
        </w:rPr>
        <w:t>casa].</w:t>
      </w:r>
      <w:r w:rsidRPr="00066746">
        <w:rPr>
          <w:lang w:val="pt-BR"/>
        </w:rPr>
        <w:tab/>
      </w:r>
      <w:r w:rsidRPr="00066746">
        <w:rPr>
          <w:lang w:val="pt-BR"/>
        </w:rPr>
        <w:tab/>
      </w:r>
      <w:r w:rsidRPr="00CD0BE7">
        <w:rPr>
          <w:lang w:val="fr-FR"/>
          <w:rPrChange w:id="315" w:author="Mihaela Moreno" w:date="2018-06-15T13:27:00Z">
            <w:rPr>
              <w:lang w:val="en-GB"/>
            </w:rPr>
          </w:rPrChange>
        </w:rPr>
        <w:tab/>
      </w:r>
    </w:p>
    <w:p w:rsidR="009C2B7F" w:rsidRPr="00066746" w:rsidRDefault="009C2B7F" w:rsidP="00E558A6">
      <w:pPr>
        <w:spacing w:line="276" w:lineRule="auto"/>
        <w:rPr>
          <w:lang w:val="en-GB"/>
        </w:rPr>
      </w:pPr>
      <w:r w:rsidRPr="00CD0BE7">
        <w:rPr>
          <w:lang w:val="fr-FR"/>
          <w:rPrChange w:id="316" w:author="Mihaela Moreno" w:date="2018-06-15T13:27:00Z">
            <w:rPr>
              <w:lang w:val="en-GB"/>
            </w:rPr>
          </w:rPrChange>
        </w:rPr>
        <w:tab/>
      </w:r>
      <w:r w:rsidRPr="00CD0BE7">
        <w:rPr>
          <w:lang w:val="fr-FR"/>
          <w:rPrChange w:id="317" w:author="Mihaela Moreno" w:date="2018-06-15T13:27:00Z">
            <w:rPr>
              <w:lang w:val="en-GB"/>
            </w:rPr>
          </w:rPrChange>
        </w:rPr>
        <w:tab/>
      </w:r>
      <w:r w:rsidRPr="00066746">
        <w:rPr>
          <w:lang w:val="en-GB"/>
        </w:rPr>
        <w:t>Maria made</w:t>
      </w:r>
      <w:r w:rsidRPr="00066746">
        <w:rPr>
          <w:lang w:val="en-GB"/>
        </w:rPr>
        <w:tab/>
        <w:t xml:space="preserve"> </w:t>
      </w:r>
      <w:r w:rsidR="00066746">
        <w:rPr>
          <w:lang w:val="en-GB"/>
        </w:rPr>
        <w:t xml:space="preserve">    </w:t>
      </w:r>
      <w:r w:rsidRPr="00066746">
        <w:rPr>
          <w:lang w:val="en-GB"/>
        </w:rPr>
        <w:t>I</w:t>
      </w:r>
      <w:r w:rsidR="00066746" w:rsidRPr="00066746">
        <w:rPr>
          <w:lang w:val="en-US"/>
        </w:rPr>
        <w:t>.</w:t>
      </w:r>
      <w:r w:rsidR="00066746">
        <w:rPr>
          <w:smallCaps/>
          <w:lang w:val="en-US"/>
        </w:rPr>
        <w:t>nom</w:t>
      </w:r>
      <w:r w:rsidRPr="00066746">
        <w:rPr>
          <w:lang w:val="en-GB"/>
        </w:rPr>
        <w:t xml:space="preserve">  clean </w:t>
      </w:r>
      <w:r w:rsidR="00066746">
        <w:rPr>
          <w:lang w:val="en-GB"/>
        </w:rPr>
        <w:t xml:space="preserve"> </w:t>
      </w:r>
      <w:r w:rsidRPr="00066746">
        <w:rPr>
          <w:lang w:val="en-GB"/>
        </w:rPr>
        <w:t>the house</w:t>
      </w:r>
    </w:p>
    <w:p w:rsidR="009C2B7F" w:rsidRPr="00066746" w:rsidRDefault="00066746" w:rsidP="00E558A6">
      <w:pPr>
        <w:spacing w:line="276" w:lineRule="auto"/>
        <w:ind w:left="643" w:firstLine="643"/>
        <w:rPr>
          <w:lang w:val="en-GB"/>
        </w:rPr>
      </w:pPr>
      <w:r>
        <w:rPr>
          <w:lang w:val="en-GB"/>
        </w:rPr>
        <w:t>‘</w:t>
      </w:r>
      <w:r w:rsidR="009C2B7F" w:rsidRPr="00066746">
        <w:rPr>
          <w:lang w:val="en-GB"/>
        </w:rPr>
        <w:t>Maria made me clean the house.</w:t>
      </w:r>
      <w:r>
        <w:rPr>
          <w:lang w:val="en-GB"/>
        </w:rPr>
        <w:t>’</w:t>
      </w:r>
    </w:p>
    <w:p w:rsidR="009C2B7F" w:rsidRPr="00451329" w:rsidRDefault="009C2B7F" w:rsidP="00E558A6">
      <w:pPr>
        <w:spacing w:line="276" w:lineRule="auto"/>
        <w:rPr>
          <w:lang w:val="en-GB"/>
        </w:rPr>
      </w:pPr>
    </w:p>
    <w:p w:rsidR="009C2B7F" w:rsidRPr="00451329" w:rsidRDefault="009C2B7F" w:rsidP="00E558A6">
      <w:pPr>
        <w:spacing w:line="276" w:lineRule="auto"/>
        <w:rPr>
          <w:iCs/>
          <w:lang w:val="en-GB"/>
        </w:rPr>
      </w:pPr>
      <w:r w:rsidRPr="00451329">
        <w:rPr>
          <w:lang w:val="en-GB"/>
        </w:rPr>
        <w:t xml:space="preserve">However, if we consider other languages we can see that causative verbs can be ambiguous between raising and control. </w:t>
      </w:r>
      <w:r w:rsidRPr="00451329">
        <w:rPr>
          <w:iCs/>
          <w:lang w:val="en-GB"/>
        </w:rPr>
        <w:t xml:space="preserve">The </w:t>
      </w:r>
      <w:r w:rsidRPr="00451329">
        <w:rPr>
          <w:i/>
          <w:iCs/>
          <w:lang w:val="en-GB"/>
        </w:rPr>
        <w:t>loísta</w:t>
      </w:r>
      <w:r w:rsidRPr="00451329">
        <w:rPr>
          <w:iCs/>
          <w:lang w:val="en-GB"/>
        </w:rPr>
        <w:t xml:space="preserve"> variant of Spanish disambiguates the dual status of the analytic causative verb </w:t>
      </w:r>
      <w:r w:rsidRPr="00451329">
        <w:rPr>
          <w:i/>
          <w:lang w:val="en-GB"/>
        </w:rPr>
        <w:t xml:space="preserve">hacer </w:t>
      </w:r>
      <w:r w:rsidRPr="00451329">
        <w:rPr>
          <w:iCs/>
          <w:lang w:val="en-GB"/>
        </w:rPr>
        <w:t xml:space="preserve">through the use of the clitics </w:t>
      </w:r>
      <w:r w:rsidRPr="00451329">
        <w:rPr>
          <w:i/>
          <w:lang w:val="en-GB"/>
        </w:rPr>
        <w:t>lo</w:t>
      </w:r>
      <w:ins w:id="318" w:author="Mihaela Moreno" w:date="2018-06-15T15:20:00Z">
        <w:r w:rsidR="00F12E22">
          <w:rPr>
            <w:i/>
            <w:lang w:val="en-GB"/>
          </w:rPr>
          <w:t>/la</w:t>
        </w:r>
      </w:ins>
      <w:r w:rsidRPr="00451329">
        <w:rPr>
          <w:i/>
          <w:lang w:val="en-GB"/>
        </w:rPr>
        <w:t xml:space="preserve"> </w:t>
      </w:r>
      <w:r w:rsidRPr="00451329">
        <w:rPr>
          <w:iCs/>
          <w:lang w:val="en-GB"/>
        </w:rPr>
        <w:t xml:space="preserve">and </w:t>
      </w:r>
      <w:r w:rsidRPr="00451329">
        <w:rPr>
          <w:i/>
          <w:lang w:val="en-GB"/>
        </w:rPr>
        <w:t xml:space="preserve">le. </w:t>
      </w:r>
      <w:r w:rsidRPr="00451329">
        <w:rPr>
          <w:iCs/>
          <w:lang w:val="en-GB"/>
        </w:rPr>
        <w:t xml:space="preserve">Specifically, the causative verb occurring with the accusative </w:t>
      </w:r>
      <w:r w:rsidRPr="00451329">
        <w:rPr>
          <w:i/>
          <w:lang w:val="en-GB"/>
        </w:rPr>
        <w:t>lo</w:t>
      </w:r>
      <w:ins w:id="319" w:author="Mihaela Moreno" w:date="2018-06-15T15:21:00Z">
        <w:r w:rsidR="00F12E22">
          <w:rPr>
            <w:i/>
            <w:lang w:val="en-GB"/>
          </w:rPr>
          <w:t>/la</w:t>
        </w:r>
      </w:ins>
      <w:r w:rsidRPr="00451329">
        <w:rPr>
          <w:i/>
          <w:lang w:val="en-GB"/>
        </w:rPr>
        <w:t xml:space="preserve"> </w:t>
      </w:r>
      <w:r w:rsidRPr="00451329">
        <w:rPr>
          <w:lang w:val="en-GB"/>
        </w:rPr>
        <w:t>(</w:t>
      </w:r>
      <w:r w:rsidRPr="00451329">
        <w:rPr>
          <w:iCs/>
          <w:lang w:val="en-GB"/>
        </w:rPr>
        <w:t xml:space="preserve">which triggers an animacy restriction both on the object and the subject of </w:t>
      </w:r>
      <w:r w:rsidRPr="00451329">
        <w:rPr>
          <w:i/>
          <w:lang w:val="en-GB"/>
        </w:rPr>
        <w:t>hacer</w:t>
      </w:r>
      <w:r w:rsidRPr="00451329">
        <w:rPr>
          <w:lang w:val="en-GB"/>
        </w:rPr>
        <w:t>)</w:t>
      </w:r>
      <w:r w:rsidRPr="00451329">
        <w:rPr>
          <w:i/>
          <w:lang w:val="en-GB"/>
        </w:rPr>
        <w:t xml:space="preserve"> </w:t>
      </w:r>
      <w:r w:rsidRPr="00451329">
        <w:rPr>
          <w:iCs/>
          <w:lang w:val="en-GB"/>
        </w:rPr>
        <w:t>marks the control reading of the analytic causative:</w:t>
      </w:r>
    </w:p>
    <w:p w:rsidR="009C2B7F" w:rsidRPr="00451329" w:rsidRDefault="009C2B7F" w:rsidP="00E558A6">
      <w:pPr>
        <w:spacing w:line="276" w:lineRule="auto"/>
        <w:rPr>
          <w:iCs/>
          <w:lang w:val="en-GB"/>
        </w:rPr>
      </w:pPr>
    </w:p>
    <w:p w:rsidR="009C2B7F" w:rsidRPr="005C798A" w:rsidRDefault="009C2B7F" w:rsidP="00E558A6">
      <w:pPr>
        <w:spacing w:line="276" w:lineRule="auto"/>
        <w:rPr>
          <w:lang w:val="es-ES"/>
        </w:rPr>
      </w:pPr>
      <w:r w:rsidRPr="00451329">
        <w:rPr>
          <w:lang w:val="es-ES"/>
        </w:rPr>
        <w:t>(7)</w:t>
      </w:r>
      <w:r w:rsidRPr="00451329">
        <w:rPr>
          <w:lang w:val="es-ES"/>
        </w:rPr>
        <w:tab/>
        <w:t>a.</w:t>
      </w:r>
      <w:r w:rsidRPr="00451329">
        <w:rPr>
          <w:lang w:val="es-ES"/>
        </w:rPr>
        <w:tab/>
      </w:r>
      <w:r w:rsidRPr="005C798A">
        <w:rPr>
          <w:lang w:val="es-ES"/>
        </w:rPr>
        <w:t xml:space="preserve">La </w:t>
      </w:r>
      <w:r w:rsidR="005C798A">
        <w:rPr>
          <w:lang w:val="es-ES"/>
        </w:rPr>
        <w:t xml:space="preserve"> </w:t>
      </w:r>
      <w:r w:rsidRPr="005C798A">
        <w:rPr>
          <w:lang w:val="es-ES"/>
        </w:rPr>
        <w:t xml:space="preserve">recesión </w:t>
      </w:r>
      <w:r w:rsidR="005C798A">
        <w:rPr>
          <w:lang w:val="es-ES"/>
        </w:rPr>
        <w:t xml:space="preserve"> </w:t>
      </w:r>
      <w:r w:rsidRPr="005C798A">
        <w:rPr>
          <w:b/>
          <w:lang w:val="es-ES"/>
        </w:rPr>
        <w:t>le</w:t>
      </w:r>
      <w:r w:rsidRPr="005C798A">
        <w:rPr>
          <w:lang w:val="es-ES"/>
        </w:rPr>
        <w:t xml:space="preserve">          ha </w:t>
      </w:r>
      <w:r w:rsidR="005C798A">
        <w:rPr>
          <w:lang w:val="es-ES"/>
        </w:rPr>
        <w:t xml:space="preserve"> </w:t>
      </w:r>
      <w:r w:rsidRPr="005C798A">
        <w:rPr>
          <w:lang w:val="es-ES"/>
        </w:rPr>
        <w:t xml:space="preserve">hecho perder el </w:t>
      </w:r>
      <w:r w:rsidR="005C798A">
        <w:rPr>
          <w:lang w:val="es-ES"/>
        </w:rPr>
        <w:t xml:space="preserve">  </w:t>
      </w:r>
      <w:r w:rsidRPr="005C798A">
        <w:rPr>
          <w:lang w:val="es-ES"/>
        </w:rPr>
        <w:t xml:space="preserve">trabajo  a </w:t>
      </w:r>
      <w:r w:rsidR="005C798A">
        <w:rPr>
          <w:lang w:val="es-ES"/>
        </w:rPr>
        <w:t xml:space="preserve"> </w:t>
      </w:r>
      <w:r w:rsidRPr="005C798A">
        <w:rPr>
          <w:b/>
          <w:lang w:val="es-ES"/>
        </w:rPr>
        <w:t>María.</w:t>
      </w:r>
      <w:r w:rsidRPr="005C798A">
        <w:rPr>
          <w:lang w:val="es-ES"/>
        </w:rPr>
        <w:t xml:space="preserve"> </w:t>
      </w:r>
      <w:r w:rsidRPr="005C798A">
        <w:rPr>
          <w:lang w:val="es-ES"/>
        </w:rPr>
        <w:tab/>
      </w:r>
    </w:p>
    <w:p w:rsidR="009C2B7F" w:rsidRPr="005C798A" w:rsidRDefault="009C2B7F" w:rsidP="00E558A6">
      <w:pPr>
        <w:spacing w:line="276" w:lineRule="auto"/>
        <w:ind w:left="643" w:firstLine="643"/>
        <w:rPr>
          <w:lang w:val="en-GB"/>
        </w:rPr>
      </w:pPr>
      <w:r w:rsidRPr="005C798A">
        <w:rPr>
          <w:lang w:val="en-GB"/>
        </w:rPr>
        <w:t xml:space="preserve">the recession </w:t>
      </w:r>
      <w:r w:rsidR="005C798A">
        <w:rPr>
          <w:smallCaps/>
          <w:lang w:val="en-US"/>
        </w:rPr>
        <w:t>cl.dat</w:t>
      </w:r>
      <w:r w:rsidRPr="005C798A">
        <w:rPr>
          <w:lang w:val="en-GB"/>
        </w:rPr>
        <w:t xml:space="preserve"> has made lose </w:t>
      </w:r>
      <w:r w:rsidR="005C798A">
        <w:rPr>
          <w:lang w:val="en-GB"/>
        </w:rPr>
        <w:t xml:space="preserve">    </w:t>
      </w:r>
      <w:r w:rsidRPr="005C798A">
        <w:rPr>
          <w:lang w:val="en-GB"/>
        </w:rPr>
        <w:t xml:space="preserve">the </w:t>
      </w:r>
      <w:r w:rsidR="005C798A">
        <w:rPr>
          <w:lang w:val="en-GB"/>
        </w:rPr>
        <w:t xml:space="preserve"> </w:t>
      </w:r>
      <w:r w:rsidRPr="005C798A">
        <w:rPr>
          <w:lang w:val="en-GB"/>
        </w:rPr>
        <w:t xml:space="preserve">job  </w:t>
      </w:r>
      <w:r w:rsidR="005C798A">
        <w:rPr>
          <w:lang w:val="en-GB"/>
        </w:rPr>
        <w:t xml:space="preserve">     </w:t>
      </w:r>
      <w:r w:rsidRPr="005C798A">
        <w:rPr>
          <w:lang w:val="en-GB"/>
        </w:rPr>
        <w:t>to Mary</w:t>
      </w:r>
    </w:p>
    <w:p w:rsidR="009C2B7F" w:rsidRPr="005C798A" w:rsidRDefault="009C2B7F" w:rsidP="00E558A6">
      <w:pPr>
        <w:spacing w:line="276" w:lineRule="auto"/>
        <w:ind w:left="643" w:firstLine="643"/>
        <w:rPr>
          <w:lang w:val="en-GB"/>
        </w:rPr>
      </w:pPr>
      <w:r w:rsidRPr="005C798A">
        <w:rPr>
          <w:lang w:val="en-GB"/>
        </w:rPr>
        <w:t>‘Recession has made Mary lose her job.’</w:t>
      </w:r>
    </w:p>
    <w:p w:rsidR="009C2B7F" w:rsidRPr="005C798A" w:rsidRDefault="009C2B7F" w:rsidP="00E558A6">
      <w:pPr>
        <w:spacing w:line="276" w:lineRule="auto"/>
        <w:ind w:firstLine="643"/>
        <w:rPr>
          <w:lang w:val="es-ES"/>
        </w:rPr>
      </w:pPr>
      <w:r w:rsidRPr="005C798A">
        <w:rPr>
          <w:lang w:val="es-ES"/>
        </w:rPr>
        <w:t>b.</w:t>
      </w:r>
      <w:r w:rsidRPr="005C798A">
        <w:rPr>
          <w:lang w:val="es-ES"/>
        </w:rPr>
        <w:tab/>
        <w:t xml:space="preserve">*La recesión </w:t>
      </w:r>
      <w:r w:rsidR="005C798A">
        <w:rPr>
          <w:lang w:val="es-ES"/>
        </w:rPr>
        <w:t xml:space="preserve"> </w:t>
      </w:r>
      <w:r w:rsidRPr="005C798A">
        <w:rPr>
          <w:b/>
          <w:lang w:val="es-ES"/>
        </w:rPr>
        <w:t>la</w:t>
      </w:r>
      <w:r w:rsidRPr="005C798A">
        <w:rPr>
          <w:lang w:val="es-ES"/>
        </w:rPr>
        <w:t xml:space="preserve">    </w:t>
      </w:r>
      <w:r w:rsidR="005C798A">
        <w:rPr>
          <w:lang w:val="es-ES"/>
        </w:rPr>
        <w:t xml:space="preserve"> </w:t>
      </w:r>
      <w:r w:rsidRPr="005C798A">
        <w:rPr>
          <w:lang w:val="es-ES"/>
        </w:rPr>
        <w:t xml:space="preserve"> </w:t>
      </w:r>
      <w:r w:rsidR="005C798A">
        <w:rPr>
          <w:lang w:val="es-ES"/>
        </w:rPr>
        <w:t xml:space="preserve"> </w:t>
      </w:r>
      <w:r w:rsidRPr="005C798A">
        <w:rPr>
          <w:lang w:val="es-ES"/>
        </w:rPr>
        <w:t xml:space="preserve"> </w:t>
      </w:r>
      <w:r w:rsidR="005C798A">
        <w:rPr>
          <w:lang w:val="es-ES"/>
        </w:rPr>
        <w:t xml:space="preserve"> </w:t>
      </w:r>
      <w:r w:rsidRPr="005C798A">
        <w:rPr>
          <w:lang w:val="es-ES"/>
        </w:rPr>
        <w:t xml:space="preserve"> ha </w:t>
      </w:r>
      <w:r w:rsidR="005C798A">
        <w:rPr>
          <w:lang w:val="es-ES"/>
        </w:rPr>
        <w:t xml:space="preserve"> </w:t>
      </w:r>
      <w:r w:rsidRPr="005C798A">
        <w:rPr>
          <w:lang w:val="es-ES"/>
        </w:rPr>
        <w:t xml:space="preserve">hecho perder el </w:t>
      </w:r>
      <w:r w:rsidR="005C798A">
        <w:rPr>
          <w:lang w:val="es-ES"/>
        </w:rPr>
        <w:t xml:space="preserve"> </w:t>
      </w:r>
      <w:r w:rsidRPr="005C798A">
        <w:rPr>
          <w:lang w:val="es-ES"/>
        </w:rPr>
        <w:t xml:space="preserve">trabajo  a </w:t>
      </w:r>
      <w:r w:rsidR="005C798A">
        <w:rPr>
          <w:lang w:val="es-ES"/>
        </w:rPr>
        <w:t xml:space="preserve"> </w:t>
      </w:r>
      <w:r w:rsidRPr="005C798A">
        <w:rPr>
          <w:b/>
          <w:lang w:val="es-ES"/>
        </w:rPr>
        <w:t>María.</w:t>
      </w:r>
      <w:r w:rsidRPr="005C798A">
        <w:rPr>
          <w:lang w:val="es-ES"/>
        </w:rPr>
        <w:t xml:space="preserve"> </w:t>
      </w:r>
      <w:r w:rsidRPr="005C798A">
        <w:rPr>
          <w:lang w:val="es-ES"/>
        </w:rPr>
        <w:tab/>
      </w:r>
    </w:p>
    <w:p w:rsidR="009C2B7F" w:rsidRPr="005C798A" w:rsidRDefault="009C2B7F" w:rsidP="00E558A6">
      <w:pPr>
        <w:spacing w:line="276" w:lineRule="auto"/>
        <w:ind w:left="643" w:firstLine="643"/>
        <w:rPr>
          <w:lang w:val="en-GB"/>
        </w:rPr>
      </w:pPr>
      <w:r w:rsidRPr="005C798A">
        <w:rPr>
          <w:lang w:val="en-GB"/>
        </w:rPr>
        <w:t xml:space="preserve">the </w:t>
      </w:r>
      <w:r w:rsidR="005C798A">
        <w:rPr>
          <w:lang w:val="en-GB"/>
        </w:rPr>
        <w:t xml:space="preserve"> </w:t>
      </w:r>
      <w:r w:rsidRPr="005C798A">
        <w:rPr>
          <w:lang w:val="en-GB"/>
        </w:rPr>
        <w:t xml:space="preserve">recession </w:t>
      </w:r>
      <w:r w:rsidR="005C798A">
        <w:rPr>
          <w:smallCaps/>
          <w:lang w:val="en-US"/>
        </w:rPr>
        <w:t>cl.acc</w:t>
      </w:r>
      <w:r w:rsidRPr="005C798A">
        <w:rPr>
          <w:lang w:val="en-GB"/>
        </w:rPr>
        <w:t xml:space="preserve"> has made </w:t>
      </w:r>
      <w:r w:rsidR="005C798A">
        <w:rPr>
          <w:lang w:val="en-GB"/>
        </w:rPr>
        <w:t xml:space="preserve"> </w:t>
      </w:r>
      <w:r w:rsidRPr="005C798A">
        <w:rPr>
          <w:lang w:val="en-GB"/>
        </w:rPr>
        <w:t xml:space="preserve">lose    the job     </w:t>
      </w:r>
      <w:r w:rsidR="005C798A">
        <w:rPr>
          <w:lang w:val="en-GB"/>
        </w:rPr>
        <w:t xml:space="preserve">  </w:t>
      </w:r>
      <w:r w:rsidRPr="005C798A">
        <w:rPr>
          <w:lang w:val="en-GB"/>
        </w:rPr>
        <w:t>to Mary</w:t>
      </w:r>
    </w:p>
    <w:p w:rsidR="009C2B7F" w:rsidRPr="00451329" w:rsidRDefault="009C2B7F" w:rsidP="00E558A6">
      <w:pPr>
        <w:spacing w:line="276" w:lineRule="auto"/>
        <w:ind w:left="643" w:firstLine="643"/>
        <w:rPr>
          <w:lang w:val="en-US"/>
        </w:rPr>
      </w:pPr>
      <w:r w:rsidRPr="005C798A">
        <w:rPr>
          <w:lang w:val="en-US"/>
        </w:rPr>
        <w:t>‘Recession ha</w:t>
      </w:r>
      <w:r w:rsidRPr="00451329">
        <w:rPr>
          <w:lang w:val="en-US"/>
        </w:rPr>
        <w:t>s made Mary lose her job.’</w:t>
      </w:r>
    </w:p>
    <w:p w:rsidR="009C2B7F" w:rsidRPr="00451329" w:rsidRDefault="009C2B7F" w:rsidP="00E558A6">
      <w:pPr>
        <w:spacing w:line="276" w:lineRule="auto"/>
        <w:rPr>
          <w:lang w:val="en-US"/>
        </w:rPr>
      </w:pPr>
    </w:p>
    <w:p w:rsidR="009C2B7F" w:rsidRPr="00451329" w:rsidRDefault="009C2B7F" w:rsidP="00E558A6">
      <w:pPr>
        <w:spacing w:line="276" w:lineRule="auto"/>
        <w:rPr>
          <w:bCs/>
          <w:lang w:val="en-US"/>
        </w:rPr>
      </w:pPr>
      <w:r w:rsidRPr="00451329">
        <w:rPr>
          <w:bCs/>
          <w:lang w:val="en-GB"/>
        </w:rPr>
        <w:t>On the basis of this, Torrego (2010) proposes two different analyses for le</w:t>
      </w:r>
      <w:r w:rsidRPr="00451329">
        <w:rPr>
          <w:bCs/>
          <w:iCs/>
          <w:lang w:val="en-GB"/>
        </w:rPr>
        <w:t>í</w:t>
      </w:r>
      <w:r w:rsidRPr="00451329">
        <w:rPr>
          <w:bCs/>
          <w:lang w:val="en-GB"/>
        </w:rPr>
        <w:t>sta</w:t>
      </w:r>
      <w:r w:rsidRPr="00451329">
        <w:rPr>
          <w:bCs/>
          <w:vertAlign w:val="superscript"/>
        </w:rPr>
        <w:footnoteReference w:id="2"/>
      </w:r>
      <w:r w:rsidRPr="00451329">
        <w:rPr>
          <w:bCs/>
          <w:lang w:val="en-GB"/>
        </w:rPr>
        <w:t xml:space="preserve"> and lo</w:t>
      </w:r>
      <w:r w:rsidRPr="00451329">
        <w:rPr>
          <w:bCs/>
          <w:iCs/>
          <w:lang w:val="en-GB"/>
        </w:rPr>
        <w:t>í</w:t>
      </w:r>
      <w:r w:rsidRPr="00451329">
        <w:rPr>
          <w:bCs/>
          <w:lang w:val="en-GB"/>
        </w:rPr>
        <w:t xml:space="preserve">sta causatives: </w:t>
      </w:r>
      <w:r w:rsidRPr="00451329">
        <w:rPr>
          <w:b/>
          <w:i/>
          <w:iCs/>
          <w:lang w:val="en-GB"/>
        </w:rPr>
        <w:t>raising</w:t>
      </w:r>
      <w:r w:rsidRPr="00451329">
        <w:rPr>
          <w:bCs/>
          <w:lang w:val="en-GB"/>
        </w:rPr>
        <w:t xml:space="preserve"> occurs </w:t>
      </w:r>
      <w:r w:rsidRPr="00451329">
        <w:rPr>
          <w:lang w:val="en-US"/>
        </w:rPr>
        <w:t xml:space="preserve">with the causative </w:t>
      </w:r>
      <w:r w:rsidRPr="00451329">
        <w:rPr>
          <w:i/>
          <w:lang w:val="en-US"/>
        </w:rPr>
        <w:t xml:space="preserve">hacer </w:t>
      </w:r>
      <w:r w:rsidRPr="00451329">
        <w:rPr>
          <w:lang w:val="en-US"/>
        </w:rPr>
        <w:t>when the subject is not agentive</w:t>
      </w:r>
      <w:r w:rsidRPr="00451329">
        <w:rPr>
          <w:bCs/>
          <w:lang w:val="en-US"/>
        </w:rPr>
        <w:t xml:space="preserve"> </w:t>
      </w:r>
      <w:r w:rsidRPr="00451329">
        <w:rPr>
          <w:lang w:val="en-US"/>
        </w:rPr>
        <w:t xml:space="preserve">and the causative verb </w:t>
      </w:r>
      <w:r w:rsidRPr="00451329">
        <w:rPr>
          <w:i/>
          <w:lang w:val="en-US"/>
        </w:rPr>
        <w:t xml:space="preserve">hacer </w:t>
      </w:r>
      <w:r w:rsidRPr="00451329">
        <w:rPr>
          <w:lang w:val="en-US"/>
        </w:rPr>
        <w:t xml:space="preserve">does not subcategorize a causee. The sole argument of the causative </w:t>
      </w:r>
      <w:r w:rsidRPr="00451329">
        <w:rPr>
          <w:i/>
          <w:lang w:val="en-US"/>
        </w:rPr>
        <w:t xml:space="preserve">hacer </w:t>
      </w:r>
      <w:r w:rsidRPr="00451329">
        <w:rPr>
          <w:lang w:val="en-US"/>
        </w:rPr>
        <w:t xml:space="preserve">is the caused event. </w:t>
      </w:r>
      <w:r w:rsidRPr="00451329">
        <w:rPr>
          <w:bCs/>
          <w:lang w:val="en-US"/>
        </w:rPr>
        <w:t xml:space="preserve">Almost all Romance languages allow the raising construction with the causative verb </w:t>
      </w:r>
      <w:r w:rsidRPr="00451329">
        <w:rPr>
          <w:bCs/>
          <w:i/>
          <w:lang w:val="en-US"/>
        </w:rPr>
        <w:t xml:space="preserve">hacer </w:t>
      </w:r>
      <w:r w:rsidRPr="00451329">
        <w:rPr>
          <w:bCs/>
          <w:iCs/>
          <w:lang w:val="en-US"/>
        </w:rPr>
        <w:t>when the caused event is realized as an embedded CP.</w:t>
      </w:r>
      <w:r w:rsidRPr="00451329">
        <w:rPr>
          <w:bCs/>
          <w:i/>
          <w:lang w:val="en-US"/>
        </w:rPr>
        <w:t xml:space="preserve"> </w:t>
      </w:r>
      <w:r w:rsidRPr="00451329">
        <w:rPr>
          <w:bCs/>
          <w:lang w:val="en-US"/>
        </w:rPr>
        <w:t xml:space="preserve">The following constructions are clear cases of non-restructuring raising on a par with the verb </w:t>
      </w:r>
      <w:r w:rsidRPr="00451329">
        <w:rPr>
          <w:bCs/>
          <w:i/>
          <w:lang w:val="en-US"/>
        </w:rPr>
        <w:lastRenderedPageBreak/>
        <w:t>pare</w:t>
      </w:r>
      <w:r w:rsidRPr="00451329">
        <w:rPr>
          <w:bCs/>
          <w:lang w:val="en-US"/>
        </w:rPr>
        <w:t xml:space="preserve"> ‘seem’ (the embedded clause is introduced by the complementizer </w:t>
      </w:r>
      <w:r w:rsidRPr="00451329">
        <w:rPr>
          <w:bCs/>
          <w:i/>
          <w:lang w:val="en-US"/>
        </w:rPr>
        <w:t>ca</w:t>
      </w:r>
      <w:r w:rsidRPr="00451329">
        <w:rPr>
          <w:bCs/>
          <w:lang w:val="en-US"/>
        </w:rPr>
        <w:t>, which is the marker of a CP layer in Romanian; cf. Alboiu 2007):</w:t>
      </w:r>
    </w:p>
    <w:p w:rsidR="009C2B7F" w:rsidRPr="00451329" w:rsidRDefault="009C2B7F" w:rsidP="00E558A6">
      <w:pPr>
        <w:spacing w:line="276" w:lineRule="auto"/>
        <w:rPr>
          <w:lang w:val="en-US"/>
        </w:rPr>
      </w:pPr>
    </w:p>
    <w:p w:rsidR="007D4394" w:rsidRDefault="009C2B7F" w:rsidP="00E558A6">
      <w:pPr>
        <w:spacing w:line="276" w:lineRule="auto"/>
        <w:rPr>
          <w:bCs/>
          <w:lang w:val="it-IT"/>
        </w:rPr>
      </w:pPr>
      <w:r w:rsidRPr="00451329">
        <w:rPr>
          <w:bCs/>
          <w:lang w:val="it-IT"/>
        </w:rPr>
        <w:t>(8)</w:t>
      </w:r>
      <w:r w:rsidRPr="00451329">
        <w:rPr>
          <w:bCs/>
          <w:lang w:val="it-IT"/>
        </w:rPr>
        <w:tab/>
        <w:t>a.</w:t>
      </w:r>
      <w:r w:rsidRPr="00451329">
        <w:rPr>
          <w:bCs/>
          <w:lang w:val="it-IT"/>
        </w:rPr>
        <w:tab/>
      </w:r>
      <w:r w:rsidR="007D4394">
        <w:rPr>
          <w:bCs/>
          <w:lang w:val="it-IT"/>
        </w:rPr>
        <w:t>Romanian</w:t>
      </w:r>
    </w:p>
    <w:p w:rsidR="009C2B7F" w:rsidRPr="007D4394" w:rsidRDefault="009C2B7F" w:rsidP="00E558A6">
      <w:pPr>
        <w:spacing w:line="276" w:lineRule="auto"/>
        <w:ind w:left="643" w:firstLine="643"/>
        <w:rPr>
          <w:lang w:val="it-IT"/>
        </w:rPr>
      </w:pPr>
      <w:r w:rsidRPr="007D4394">
        <w:rPr>
          <w:lang w:val="it-IT"/>
        </w:rPr>
        <w:t xml:space="preserve">Uraganul </w:t>
      </w:r>
      <w:r w:rsidR="007D4394">
        <w:rPr>
          <w:lang w:val="it-IT"/>
        </w:rPr>
        <w:tab/>
        <w:t xml:space="preserve"> </w:t>
      </w:r>
      <w:r w:rsidRPr="007D4394">
        <w:rPr>
          <w:lang w:val="it-IT"/>
        </w:rPr>
        <w:t xml:space="preserve">a </w:t>
      </w:r>
      <w:r w:rsidR="007D4394">
        <w:rPr>
          <w:lang w:val="it-IT"/>
        </w:rPr>
        <w:t xml:space="preserve">   </w:t>
      </w:r>
      <w:r w:rsidRPr="007D4394">
        <w:rPr>
          <w:lang w:val="it-IT"/>
        </w:rPr>
        <w:t xml:space="preserve">făcut   ca </w:t>
      </w:r>
      <w:r w:rsidR="007D4394">
        <w:rPr>
          <w:lang w:val="it-IT"/>
        </w:rPr>
        <w:t xml:space="preserve">  </w:t>
      </w:r>
      <w:r w:rsidRPr="007D4394">
        <w:rPr>
          <w:lang w:val="it-IT"/>
        </w:rPr>
        <w:t xml:space="preserve">mulţi  oameni  să-și      </w:t>
      </w:r>
      <w:r w:rsidR="007D4394">
        <w:rPr>
          <w:lang w:val="it-IT"/>
        </w:rPr>
        <w:tab/>
        <w:t xml:space="preserve">      </w:t>
      </w:r>
      <w:r w:rsidRPr="007D4394">
        <w:rPr>
          <w:lang w:val="it-IT"/>
        </w:rPr>
        <w:t xml:space="preserve">piardă casele.   </w:t>
      </w:r>
    </w:p>
    <w:p w:rsidR="009C2B7F" w:rsidRPr="007D4394" w:rsidRDefault="009C2B7F" w:rsidP="00E558A6">
      <w:pPr>
        <w:spacing w:line="276" w:lineRule="auto"/>
        <w:rPr>
          <w:lang w:val="en-US"/>
        </w:rPr>
      </w:pPr>
      <w:r w:rsidRPr="007D4394">
        <w:rPr>
          <w:lang w:val="it-IT"/>
        </w:rPr>
        <w:tab/>
      </w:r>
      <w:r w:rsidRPr="007D4394">
        <w:rPr>
          <w:lang w:val="it-IT"/>
        </w:rPr>
        <w:tab/>
      </w:r>
      <w:r w:rsidRPr="007D4394">
        <w:rPr>
          <w:lang w:val="en-US"/>
        </w:rPr>
        <w:t>hurricane</w:t>
      </w:r>
      <w:r w:rsidR="007D4394">
        <w:rPr>
          <w:lang w:val="en-US"/>
        </w:rPr>
        <w:t>.</w:t>
      </w:r>
      <w:r w:rsidRPr="007D4394">
        <w:rPr>
          <w:lang w:val="en-US"/>
        </w:rPr>
        <w:t xml:space="preserve">the has made  that many people   </w:t>
      </w:r>
      <w:r w:rsidR="007D4394">
        <w:rPr>
          <w:smallCaps/>
          <w:lang w:val="en-US"/>
        </w:rPr>
        <w:t>subj.cl</w:t>
      </w:r>
      <w:r w:rsidRPr="007D4394">
        <w:rPr>
          <w:lang w:val="en-US"/>
        </w:rPr>
        <w:t xml:space="preserve">.their lose </w:t>
      </w:r>
      <w:r w:rsidR="007D4394">
        <w:rPr>
          <w:lang w:val="en-US"/>
        </w:rPr>
        <w:t xml:space="preserve">    </w:t>
      </w:r>
      <w:r w:rsidRPr="007D4394">
        <w:rPr>
          <w:lang w:val="en-US"/>
        </w:rPr>
        <w:t xml:space="preserve">houses. </w:t>
      </w:r>
    </w:p>
    <w:p w:rsidR="009C2B7F" w:rsidRPr="007D4394" w:rsidRDefault="009C2B7F" w:rsidP="00E558A6">
      <w:pPr>
        <w:spacing w:line="276" w:lineRule="auto"/>
        <w:rPr>
          <w:lang w:val="en-GB"/>
        </w:rPr>
      </w:pPr>
      <w:r w:rsidRPr="007D4394">
        <w:rPr>
          <w:lang w:val="en-US"/>
        </w:rPr>
        <w:tab/>
      </w:r>
      <w:r w:rsidRPr="007D4394">
        <w:rPr>
          <w:lang w:val="en-US"/>
        </w:rPr>
        <w:tab/>
        <w:t>‘The hurricane made many people lose their houses.</w:t>
      </w:r>
      <w:r w:rsidRPr="007D4394">
        <w:rPr>
          <w:lang w:val="en-GB"/>
        </w:rPr>
        <w:t>’</w:t>
      </w:r>
    </w:p>
    <w:p w:rsidR="007D4394" w:rsidRPr="00AB69B7" w:rsidRDefault="009C2B7F" w:rsidP="00E558A6">
      <w:pPr>
        <w:spacing w:line="276" w:lineRule="auto"/>
        <w:rPr>
          <w:lang w:val="fr-FR"/>
        </w:rPr>
      </w:pPr>
      <w:r w:rsidRPr="007D4394">
        <w:rPr>
          <w:lang w:val="en-GB"/>
        </w:rPr>
        <w:tab/>
      </w:r>
      <w:r w:rsidRPr="00AB69B7">
        <w:rPr>
          <w:lang w:val="fr-FR"/>
        </w:rPr>
        <w:t>b.</w:t>
      </w:r>
      <w:r w:rsidRPr="00AB69B7">
        <w:rPr>
          <w:lang w:val="fr-FR"/>
        </w:rPr>
        <w:tab/>
      </w:r>
      <w:ins w:id="320" w:author="Mihaela Moreno" w:date="2018-06-15T15:25:00Z">
        <w:r w:rsidR="00F12E22" w:rsidRPr="00AB69B7">
          <w:rPr>
            <w:lang w:val="fr-FR"/>
            <w:rPrChange w:id="321" w:author="Mihaela Moreno" w:date="2018-06-17T12:05:00Z">
              <w:rPr>
                <w:lang w:val="en-GB"/>
              </w:rPr>
            </w:rPrChange>
          </w:rPr>
          <w:t xml:space="preserve">Brazilian </w:t>
        </w:r>
      </w:ins>
      <w:r w:rsidR="007D4394" w:rsidRPr="00AB69B7">
        <w:rPr>
          <w:lang w:val="fr-FR"/>
        </w:rPr>
        <w:t>P</w:t>
      </w:r>
      <w:ins w:id="322" w:author="Mihaela Moreno" w:date="2018-06-15T15:25:00Z">
        <w:r w:rsidR="00F12E22" w:rsidRPr="00AB69B7">
          <w:rPr>
            <w:lang w:val="fr-FR"/>
            <w:rPrChange w:id="323" w:author="Mihaela Moreno" w:date="2018-06-17T12:05:00Z">
              <w:rPr>
                <w:lang w:val="en-GB"/>
              </w:rPr>
            </w:rPrChange>
          </w:rPr>
          <w:t>ortuguese</w:t>
        </w:r>
      </w:ins>
      <w:del w:id="324" w:author="Mihaela Moreno" w:date="2018-06-15T15:25:00Z">
        <w:r w:rsidR="007D4394" w:rsidRPr="00AB69B7" w:rsidDel="00F12E22">
          <w:rPr>
            <w:lang w:val="fr-FR"/>
          </w:rPr>
          <w:delText>olish</w:delText>
        </w:r>
      </w:del>
    </w:p>
    <w:p w:rsidR="009C2B7F" w:rsidRPr="00AB69B7" w:rsidRDefault="009C2B7F" w:rsidP="00E558A6">
      <w:pPr>
        <w:spacing w:line="276" w:lineRule="auto"/>
        <w:ind w:left="643" w:firstLine="643"/>
        <w:rPr>
          <w:lang w:val="fr-FR"/>
          <w:rPrChange w:id="325" w:author="Mihaela Moreno" w:date="2018-06-17T12:05:00Z">
            <w:rPr>
              <w:lang w:val="en-GB"/>
            </w:rPr>
          </w:rPrChange>
        </w:rPr>
      </w:pPr>
      <w:r w:rsidRPr="00AB69B7">
        <w:rPr>
          <w:lang w:val="fr-FR"/>
        </w:rPr>
        <w:t xml:space="preserve">A </w:t>
      </w:r>
      <w:r w:rsidR="007D4394" w:rsidRPr="00AB69B7">
        <w:rPr>
          <w:lang w:val="fr-FR"/>
        </w:rPr>
        <w:t xml:space="preserve">  </w:t>
      </w:r>
      <w:r w:rsidRPr="00AB69B7">
        <w:rPr>
          <w:lang w:val="fr-FR"/>
        </w:rPr>
        <w:t xml:space="preserve">vaga </w:t>
      </w:r>
      <w:r w:rsidR="007D4394" w:rsidRPr="00AB69B7">
        <w:rPr>
          <w:lang w:val="fr-FR"/>
        </w:rPr>
        <w:t xml:space="preserve"> </w:t>
      </w:r>
      <w:r w:rsidRPr="00AB69B7">
        <w:rPr>
          <w:lang w:val="fr-FR"/>
        </w:rPr>
        <w:t xml:space="preserve">de frio </w:t>
      </w:r>
      <w:r w:rsidRPr="00AB69B7">
        <w:rPr>
          <w:lang w:val="fr-FR"/>
        </w:rPr>
        <w:tab/>
      </w:r>
      <w:r w:rsidRPr="00AB69B7">
        <w:rPr>
          <w:lang w:val="fr-FR"/>
        </w:rPr>
        <w:tab/>
        <w:t xml:space="preserve">fez </w:t>
      </w:r>
      <w:r w:rsidRPr="00AB69B7">
        <w:rPr>
          <w:lang w:val="fr-FR"/>
        </w:rPr>
        <w:tab/>
        <w:t xml:space="preserve">nevar </w:t>
      </w:r>
      <w:r w:rsidRPr="00AB69B7">
        <w:rPr>
          <w:lang w:val="fr-FR"/>
        </w:rPr>
        <w:tab/>
        <w:t xml:space="preserve">nas </w:t>
      </w:r>
      <w:r w:rsidR="007D4394" w:rsidRPr="00AB69B7">
        <w:rPr>
          <w:lang w:val="fr-FR"/>
        </w:rPr>
        <w:t xml:space="preserve">    </w:t>
      </w:r>
      <w:r w:rsidRPr="00AB69B7">
        <w:rPr>
          <w:lang w:val="fr-FR"/>
        </w:rPr>
        <w:t>terras altas.</w:t>
      </w:r>
      <w:r w:rsidRPr="00AB69B7">
        <w:rPr>
          <w:lang w:val="fr-FR"/>
        </w:rPr>
        <w:tab/>
      </w:r>
    </w:p>
    <w:p w:rsidR="009C2B7F" w:rsidRPr="00451329" w:rsidRDefault="009C2B7F" w:rsidP="00E558A6">
      <w:pPr>
        <w:spacing w:line="276" w:lineRule="auto"/>
        <w:rPr>
          <w:lang w:val="en-GB"/>
        </w:rPr>
      </w:pPr>
      <w:r w:rsidRPr="00AB69B7">
        <w:rPr>
          <w:lang w:val="fr-FR"/>
          <w:rPrChange w:id="326" w:author="Mihaela Moreno" w:date="2018-06-17T12:05:00Z">
            <w:rPr>
              <w:lang w:val="en-GB"/>
            </w:rPr>
          </w:rPrChange>
        </w:rPr>
        <w:tab/>
      </w:r>
      <w:r w:rsidRPr="00AB69B7">
        <w:rPr>
          <w:lang w:val="fr-FR"/>
          <w:rPrChange w:id="327" w:author="Mihaela Moreno" w:date="2018-06-17T12:05:00Z">
            <w:rPr>
              <w:lang w:val="en-GB"/>
            </w:rPr>
          </w:rPrChange>
        </w:rPr>
        <w:tab/>
      </w:r>
      <w:r w:rsidRPr="00451329">
        <w:rPr>
          <w:lang w:val="en-GB"/>
        </w:rPr>
        <w:t>the wave of cold weather   made  snow</w:t>
      </w:r>
      <w:r w:rsidRPr="00451329">
        <w:rPr>
          <w:lang w:val="en-GB"/>
        </w:rPr>
        <w:tab/>
        <w:t>in</w:t>
      </w:r>
      <w:r w:rsidR="007D4394">
        <w:rPr>
          <w:lang w:val="en-GB"/>
        </w:rPr>
        <w:t>.</w:t>
      </w:r>
      <w:r w:rsidRPr="00451329">
        <w:rPr>
          <w:lang w:val="en-GB"/>
        </w:rPr>
        <w:t>the highlands</w:t>
      </w:r>
    </w:p>
    <w:p w:rsidR="009C2B7F" w:rsidRPr="00451329" w:rsidRDefault="009C2B7F" w:rsidP="00E558A6">
      <w:pPr>
        <w:spacing w:line="276" w:lineRule="auto"/>
        <w:rPr>
          <w:lang w:val="en-GB"/>
        </w:rPr>
      </w:pPr>
      <w:r w:rsidRPr="00451329">
        <w:rPr>
          <w:lang w:val="en-GB"/>
        </w:rPr>
        <w:tab/>
      </w:r>
      <w:r w:rsidRPr="00451329">
        <w:rPr>
          <w:lang w:val="en-GB"/>
        </w:rPr>
        <w:tab/>
        <w:t>‘The wave of cold weather made it snow in the highlands.’</w:t>
      </w:r>
      <w:r w:rsidRPr="00451329">
        <w:rPr>
          <w:lang w:val="en-GB"/>
        </w:rPr>
        <w:tab/>
      </w:r>
      <w:r w:rsidRPr="00451329">
        <w:rPr>
          <w:lang w:val="en-GB"/>
        </w:rPr>
        <w:tab/>
      </w:r>
    </w:p>
    <w:p w:rsidR="009C2B7F" w:rsidRPr="00451329" w:rsidRDefault="009C2B7F" w:rsidP="00E558A6">
      <w:pPr>
        <w:spacing w:line="276" w:lineRule="auto"/>
        <w:rPr>
          <w:lang w:val="en-GB"/>
        </w:rPr>
      </w:pPr>
    </w:p>
    <w:p w:rsidR="009C2B7F" w:rsidRPr="00451329" w:rsidRDefault="009C2B7F" w:rsidP="00E558A6">
      <w:pPr>
        <w:spacing w:line="276" w:lineRule="auto"/>
        <w:rPr>
          <w:lang w:val="en-US"/>
        </w:rPr>
      </w:pPr>
      <w:r w:rsidRPr="00451329">
        <w:rPr>
          <w:bCs/>
          <w:lang w:val="en-US"/>
        </w:rPr>
        <w:t xml:space="preserve">In line with </w:t>
      </w:r>
      <w:r w:rsidRPr="00451329">
        <w:rPr>
          <w:lang w:val="en-US"/>
        </w:rPr>
        <w:t xml:space="preserve">López (2001), I argue that, similarly to </w:t>
      </w:r>
      <w:r w:rsidRPr="00451329">
        <w:rPr>
          <w:i/>
          <w:lang w:val="en-US"/>
        </w:rPr>
        <w:t>mandar</w:t>
      </w:r>
      <w:r w:rsidRPr="00451329">
        <w:rPr>
          <w:lang w:val="en-US"/>
        </w:rPr>
        <w:t>/</w:t>
      </w:r>
      <w:r w:rsidRPr="00451329">
        <w:rPr>
          <w:i/>
          <w:lang w:val="en-US"/>
        </w:rPr>
        <w:t>fazer</w:t>
      </w:r>
      <w:r w:rsidRPr="00451329">
        <w:rPr>
          <w:lang w:val="en-US"/>
        </w:rPr>
        <w:t xml:space="preserve"> in Brazilian Portuguese, the </w:t>
      </w:r>
      <w:r w:rsidRPr="00451329">
        <w:rPr>
          <w:bCs/>
          <w:lang w:val="en-US"/>
        </w:rPr>
        <w:t>lo</w:t>
      </w:r>
      <w:r w:rsidRPr="00451329">
        <w:rPr>
          <w:bCs/>
          <w:iCs/>
          <w:lang w:val="en-GB"/>
        </w:rPr>
        <w:t>í</w:t>
      </w:r>
      <w:r w:rsidRPr="00451329">
        <w:rPr>
          <w:bCs/>
          <w:lang w:val="en-US"/>
        </w:rPr>
        <w:t>sta</w:t>
      </w:r>
      <w:r w:rsidRPr="00451329">
        <w:rPr>
          <w:lang w:val="en-US"/>
        </w:rPr>
        <w:t xml:space="preserve"> causative </w:t>
      </w:r>
      <w:r w:rsidRPr="00451329">
        <w:rPr>
          <w:i/>
          <w:lang w:val="en-US"/>
        </w:rPr>
        <w:t xml:space="preserve">hacer </w:t>
      </w:r>
      <w:r w:rsidRPr="00451329">
        <w:rPr>
          <w:lang w:val="en-US"/>
        </w:rPr>
        <w:t xml:space="preserve">assigns an (+affected) theta-role to its causee. Control loísta </w:t>
      </w:r>
      <w:r w:rsidRPr="00451329">
        <w:rPr>
          <w:i/>
          <w:lang w:val="en-US"/>
        </w:rPr>
        <w:t>hacer</w:t>
      </w:r>
      <w:r w:rsidRPr="00451329">
        <w:rPr>
          <w:lang w:val="en-US"/>
        </w:rPr>
        <w:t xml:space="preserve"> causative verbs have three arguments: the </w:t>
      </w:r>
      <w:r w:rsidRPr="00451329">
        <w:rPr>
          <w:b/>
          <w:i/>
          <w:lang w:val="en-US"/>
        </w:rPr>
        <w:t>causer</w:t>
      </w:r>
      <w:r w:rsidRPr="00451329">
        <w:rPr>
          <w:lang w:val="en-US"/>
        </w:rPr>
        <w:t>, the c</w:t>
      </w:r>
      <w:r w:rsidRPr="00451329">
        <w:rPr>
          <w:b/>
          <w:i/>
          <w:lang w:val="en-US"/>
        </w:rPr>
        <w:t xml:space="preserve">ausee </w:t>
      </w:r>
      <w:r w:rsidRPr="00451329">
        <w:rPr>
          <w:lang w:val="en-US"/>
        </w:rPr>
        <w:t xml:space="preserve">and the </w:t>
      </w:r>
      <w:r w:rsidRPr="00451329">
        <w:rPr>
          <w:b/>
          <w:i/>
          <w:lang w:val="en-US"/>
        </w:rPr>
        <w:t>caused event</w:t>
      </w:r>
      <w:r w:rsidRPr="00451329">
        <w:rPr>
          <w:lang w:val="en-US"/>
        </w:rPr>
        <w:t xml:space="preserve"> (cf. Zubizarreta 1985</w:t>
      </w:r>
      <w:r w:rsidR="0098686D">
        <w:rPr>
          <w:lang w:val="en-US"/>
        </w:rPr>
        <w:t>;</w:t>
      </w:r>
      <w:r w:rsidRPr="00451329">
        <w:rPr>
          <w:lang w:val="en-US"/>
        </w:rPr>
        <w:t xml:space="preserve"> Alsina 1992</w:t>
      </w:r>
      <w:r w:rsidR="0098686D">
        <w:rPr>
          <w:lang w:val="en-US"/>
        </w:rPr>
        <w:t>;</w:t>
      </w:r>
      <w:r w:rsidRPr="00451329">
        <w:rPr>
          <w:lang w:val="en-US"/>
        </w:rPr>
        <w:t xml:space="preserve"> Ippolito 2000). </w:t>
      </w:r>
    </w:p>
    <w:p w:rsidR="009C2B7F" w:rsidRPr="00451329" w:rsidRDefault="009C2B7F" w:rsidP="00E558A6">
      <w:pPr>
        <w:spacing w:line="276" w:lineRule="auto"/>
        <w:ind w:firstLine="643"/>
        <w:rPr>
          <w:lang w:val="en-US"/>
        </w:rPr>
      </w:pPr>
      <w:r w:rsidRPr="00451329">
        <w:rPr>
          <w:lang w:val="en-US"/>
        </w:rPr>
        <w:t xml:space="preserve">Below, I show that, like loísta </w:t>
      </w:r>
      <w:r w:rsidRPr="00451329">
        <w:rPr>
          <w:i/>
          <w:lang w:val="en-US"/>
        </w:rPr>
        <w:t>hacer</w:t>
      </w:r>
      <w:r w:rsidRPr="00451329">
        <w:rPr>
          <w:lang w:val="en-US"/>
        </w:rPr>
        <w:t xml:space="preserve">, the causative </w:t>
      </w:r>
      <w:r w:rsidRPr="00451329">
        <w:rPr>
          <w:i/>
          <w:lang w:val="en-US"/>
        </w:rPr>
        <w:t>mandar</w:t>
      </w:r>
      <w:r w:rsidRPr="00451329">
        <w:rPr>
          <w:lang w:val="en-US"/>
        </w:rPr>
        <w:t xml:space="preserve"> and </w:t>
      </w:r>
      <w:r w:rsidRPr="00451329">
        <w:rPr>
          <w:i/>
          <w:lang w:val="en-US"/>
        </w:rPr>
        <w:t>fazer</w:t>
      </w:r>
      <w:r w:rsidRPr="00451329">
        <w:rPr>
          <w:lang w:val="en-US"/>
        </w:rPr>
        <w:t xml:space="preserve"> do not represent cases of the ECM/raising construction (cf. Farrell 1995), but real cases of backward object control when they subcategorize a DP</w:t>
      </w:r>
      <w:del w:id="328" w:author="Mihaela Moreno" w:date="2018-06-15T15:29:00Z">
        <w:r w:rsidRPr="00451329" w:rsidDel="00F12E22">
          <w:rPr>
            <w:lang w:val="en-US"/>
          </w:rPr>
          <w:delText>:</w:delText>
        </w:r>
      </w:del>
    </w:p>
    <w:p w:rsidR="009C2B7F" w:rsidRPr="0098686D" w:rsidRDefault="0098686D" w:rsidP="00E558A6">
      <w:pPr>
        <w:pStyle w:val="lsSection2"/>
      </w:pPr>
      <w:r>
        <w:t xml:space="preserve">3.1. </w:t>
      </w:r>
      <w:r w:rsidR="009C2B7F" w:rsidRPr="0098686D">
        <w:t xml:space="preserve">Semantic arguments for Backward Object Control  </w:t>
      </w:r>
    </w:p>
    <w:p w:rsidR="009C2B7F" w:rsidRPr="00451329" w:rsidRDefault="009C2B7F" w:rsidP="00E558A6">
      <w:pPr>
        <w:spacing w:line="276" w:lineRule="auto"/>
        <w:rPr>
          <w:lang w:val="en-US"/>
        </w:rPr>
      </w:pPr>
      <w:r w:rsidRPr="00451329">
        <w:rPr>
          <w:lang w:val="en-US"/>
        </w:rPr>
        <w:t xml:space="preserve">First, unlike in the case of the ECM/raising construction, the passivization of the complement of </w:t>
      </w:r>
      <w:r w:rsidRPr="00451329">
        <w:rPr>
          <w:i/>
          <w:lang w:val="en-US"/>
        </w:rPr>
        <w:t>fazer</w:t>
      </w:r>
      <w:r w:rsidRPr="00451329">
        <w:rPr>
          <w:lang w:val="en-US"/>
        </w:rPr>
        <w:t xml:space="preserve"> and </w:t>
      </w:r>
      <w:r w:rsidRPr="00451329">
        <w:rPr>
          <w:i/>
          <w:lang w:val="en-US"/>
        </w:rPr>
        <w:t>mandar</w:t>
      </w:r>
      <w:r w:rsidRPr="00451329">
        <w:rPr>
          <w:lang w:val="en-US"/>
        </w:rPr>
        <w:t xml:space="preserve"> does affect the interpretation of the entire construction.</w:t>
      </w:r>
      <w:r w:rsidRPr="00451329">
        <w:rPr>
          <w:vertAlign w:val="superscript"/>
          <w:lang w:val="en-US"/>
        </w:rPr>
        <w:footnoteReference w:id="3"/>
      </w:r>
    </w:p>
    <w:p w:rsidR="009C2B7F" w:rsidRPr="00451329" w:rsidRDefault="009C2B7F" w:rsidP="00E558A6">
      <w:pPr>
        <w:spacing w:line="276" w:lineRule="auto"/>
        <w:rPr>
          <w:lang w:val="en-US"/>
        </w:rPr>
      </w:pPr>
    </w:p>
    <w:p w:rsidR="009C2B7F" w:rsidRPr="00451329" w:rsidRDefault="009C2B7F" w:rsidP="00E558A6">
      <w:pPr>
        <w:spacing w:line="276" w:lineRule="auto"/>
        <w:rPr>
          <w:lang w:val="en-US"/>
        </w:rPr>
      </w:pPr>
      <w:r w:rsidRPr="00451329">
        <w:rPr>
          <w:lang w:val="en-US"/>
        </w:rPr>
        <w:t>(9)</w:t>
      </w:r>
      <w:r w:rsidRPr="00451329">
        <w:rPr>
          <w:lang w:val="en-US"/>
        </w:rPr>
        <w:tab/>
        <w:t>a.</w:t>
      </w:r>
      <w:r w:rsidRPr="00451329">
        <w:rPr>
          <w:lang w:val="en-US"/>
        </w:rPr>
        <w:tab/>
        <w:t>I wanted [ the doctor to examine my daughter].</w:t>
      </w:r>
    </w:p>
    <w:p w:rsidR="009C2B7F" w:rsidRPr="00451329" w:rsidRDefault="009C2B7F" w:rsidP="00E558A6">
      <w:pPr>
        <w:spacing w:line="276" w:lineRule="auto"/>
        <w:rPr>
          <w:lang w:val="en-US"/>
        </w:rPr>
      </w:pPr>
      <w:r w:rsidRPr="00451329">
        <w:rPr>
          <w:lang w:val="en-GB"/>
        </w:rPr>
        <w:tab/>
      </w:r>
      <w:r w:rsidRPr="00451329">
        <w:rPr>
          <w:lang w:val="en-US"/>
        </w:rPr>
        <w:t>b.</w:t>
      </w:r>
      <w:r w:rsidRPr="00451329">
        <w:rPr>
          <w:lang w:val="en-US"/>
        </w:rPr>
        <w:tab/>
        <w:t>I wanted [ the daughter to be examined by the doctor].</w:t>
      </w:r>
    </w:p>
    <w:p w:rsidR="009C2B7F" w:rsidRPr="00451329" w:rsidRDefault="009C2B7F" w:rsidP="00E558A6">
      <w:pPr>
        <w:spacing w:line="276" w:lineRule="auto"/>
        <w:rPr>
          <w:lang w:val="pt-BR"/>
        </w:rPr>
      </w:pPr>
      <w:r w:rsidRPr="00451329">
        <w:rPr>
          <w:lang w:val="en-US"/>
        </w:rPr>
        <w:tab/>
      </w:r>
      <w:r w:rsidRPr="00451329">
        <w:rPr>
          <w:lang w:val="en-US"/>
        </w:rPr>
        <w:tab/>
      </w:r>
      <w:r w:rsidRPr="00451329">
        <w:rPr>
          <w:lang w:val="en-US"/>
        </w:rPr>
        <w:tab/>
      </w:r>
      <w:r w:rsidRPr="00451329">
        <w:rPr>
          <w:lang w:val="pt-BR"/>
        </w:rPr>
        <w:t>a = b</w:t>
      </w:r>
      <w:r w:rsidRPr="00451329">
        <w:rPr>
          <w:lang w:val="pt-BR"/>
        </w:rPr>
        <w:tab/>
      </w:r>
      <w:r w:rsidRPr="00451329">
        <w:rPr>
          <w:lang w:val="pt-BR"/>
        </w:rPr>
        <w:tab/>
      </w:r>
      <w:r w:rsidRPr="00451329">
        <w:rPr>
          <w:lang w:val="pt-BR"/>
        </w:rPr>
        <w:tab/>
      </w:r>
      <w:r w:rsidRPr="00451329">
        <w:rPr>
          <w:lang w:val="pt-BR"/>
        </w:rPr>
        <w:tab/>
      </w:r>
      <w:r w:rsidRPr="00451329">
        <w:rPr>
          <w:lang w:val="pt-BR"/>
        </w:rPr>
        <w:tab/>
      </w:r>
      <w:r w:rsidRPr="00451329">
        <w:rPr>
          <w:lang w:val="pt-BR"/>
        </w:rPr>
        <w:tab/>
      </w:r>
      <w:r w:rsidRPr="00451329">
        <w:rPr>
          <w:lang w:val="pt-BR"/>
        </w:rPr>
        <w:tab/>
      </w:r>
      <w:r w:rsidRPr="00451329">
        <w:rPr>
          <w:lang w:val="pt-BR"/>
        </w:rPr>
        <w:tab/>
        <w:t>(Farrell 1995: 119)</w:t>
      </w:r>
    </w:p>
    <w:p w:rsidR="0098686D" w:rsidRDefault="0098686D" w:rsidP="00E558A6">
      <w:pPr>
        <w:spacing w:line="276" w:lineRule="auto"/>
        <w:rPr>
          <w:lang w:val="pt-BR"/>
        </w:rPr>
      </w:pPr>
    </w:p>
    <w:p w:rsidR="009C2B7F" w:rsidRPr="0098686D" w:rsidRDefault="009C2B7F" w:rsidP="00E558A6">
      <w:pPr>
        <w:spacing w:line="276" w:lineRule="auto"/>
        <w:rPr>
          <w:lang w:val="pt-BR"/>
        </w:rPr>
      </w:pPr>
      <w:r w:rsidRPr="0098686D">
        <w:rPr>
          <w:lang w:val="pt-BR"/>
        </w:rPr>
        <w:t>(10)</w:t>
      </w:r>
      <w:r w:rsidRPr="0098686D">
        <w:rPr>
          <w:lang w:val="pt-BR"/>
        </w:rPr>
        <w:tab/>
        <w:t>a.</w:t>
      </w:r>
      <w:r w:rsidRPr="0098686D">
        <w:rPr>
          <w:lang w:val="pt-BR"/>
        </w:rPr>
        <w:tab/>
        <w:t xml:space="preserve">Eu </w:t>
      </w:r>
      <w:r w:rsidRPr="0098686D">
        <w:rPr>
          <w:lang w:val="pt-BR"/>
        </w:rPr>
        <w:tab/>
        <w:t xml:space="preserve">mandei/fiz    </w:t>
      </w:r>
      <w:r w:rsidR="0098686D">
        <w:rPr>
          <w:lang w:val="pt-BR"/>
        </w:rPr>
        <w:t xml:space="preserve">  </w:t>
      </w:r>
      <w:r w:rsidRPr="0098686D">
        <w:rPr>
          <w:lang w:val="pt-BR"/>
        </w:rPr>
        <w:t xml:space="preserve">o </w:t>
      </w:r>
      <w:r w:rsidR="0098686D">
        <w:rPr>
          <w:lang w:val="pt-BR"/>
        </w:rPr>
        <w:t xml:space="preserve">   </w:t>
      </w:r>
      <w:r w:rsidRPr="0098686D">
        <w:rPr>
          <w:lang w:val="pt-BR"/>
        </w:rPr>
        <w:t xml:space="preserve">médico </w:t>
      </w:r>
      <w:r w:rsidR="0098686D">
        <w:rPr>
          <w:lang w:val="pt-BR"/>
        </w:rPr>
        <w:t xml:space="preserve">  </w:t>
      </w:r>
      <w:r w:rsidRPr="0098686D">
        <w:rPr>
          <w:lang w:val="pt-BR"/>
        </w:rPr>
        <w:t>examinar</w:t>
      </w:r>
      <w:r w:rsidR="0098686D">
        <w:rPr>
          <w:lang w:val="pt-BR"/>
        </w:rPr>
        <w:t xml:space="preserve">  </w:t>
      </w:r>
      <w:r w:rsidRPr="0098686D">
        <w:rPr>
          <w:lang w:val="pt-BR"/>
        </w:rPr>
        <w:t xml:space="preserve">a </w:t>
      </w:r>
      <w:r w:rsidR="0098686D">
        <w:rPr>
          <w:lang w:val="pt-BR"/>
        </w:rPr>
        <w:t xml:space="preserve">   </w:t>
      </w:r>
      <w:r w:rsidRPr="0098686D">
        <w:rPr>
          <w:lang w:val="pt-BR"/>
        </w:rPr>
        <w:t>minha filha.</w:t>
      </w:r>
    </w:p>
    <w:p w:rsidR="009C2B7F" w:rsidRPr="0098686D" w:rsidRDefault="009C2B7F" w:rsidP="00E558A6">
      <w:pPr>
        <w:spacing w:line="276" w:lineRule="auto"/>
        <w:rPr>
          <w:lang w:val="en-US"/>
        </w:rPr>
      </w:pPr>
      <w:r w:rsidRPr="0098686D">
        <w:rPr>
          <w:lang w:val="pt-BR"/>
        </w:rPr>
        <w:tab/>
      </w:r>
      <w:r w:rsidRPr="0098686D">
        <w:rPr>
          <w:lang w:val="pt-BR"/>
        </w:rPr>
        <w:tab/>
      </w:r>
      <w:r w:rsidRPr="0098686D">
        <w:rPr>
          <w:lang w:val="en-US"/>
        </w:rPr>
        <w:t xml:space="preserve">I         ordered/made the doctor     examine    </w:t>
      </w:r>
      <w:r w:rsidR="0098686D">
        <w:rPr>
          <w:lang w:val="en-US"/>
        </w:rPr>
        <w:t xml:space="preserve">the </w:t>
      </w:r>
      <w:r w:rsidRPr="0098686D">
        <w:rPr>
          <w:lang w:val="en-US"/>
        </w:rPr>
        <w:t xml:space="preserve">my </w:t>
      </w:r>
      <w:r w:rsidR="0098686D">
        <w:rPr>
          <w:lang w:val="en-US"/>
        </w:rPr>
        <w:t xml:space="preserve">    </w:t>
      </w:r>
      <w:r w:rsidRPr="0098686D">
        <w:rPr>
          <w:lang w:val="en-US"/>
        </w:rPr>
        <w:t>daughter.</w:t>
      </w:r>
    </w:p>
    <w:p w:rsidR="009C2B7F" w:rsidRPr="0098686D" w:rsidRDefault="009C2B7F" w:rsidP="00E558A6">
      <w:pPr>
        <w:spacing w:line="276" w:lineRule="auto"/>
        <w:rPr>
          <w:lang w:val="pt-BR"/>
        </w:rPr>
      </w:pPr>
      <w:r w:rsidRPr="0098686D">
        <w:rPr>
          <w:lang w:val="en-US"/>
        </w:rPr>
        <w:tab/>
      </w:r>
      <w:r w:rsidRPr="0098686D">
        <w:rPr>
          <w:lang w:val="pt-BR"/>
        </w:rPr>
        <w:t>b.</w:t>
      </w:r>
      <w:r w:rsidRPr="0098686D">
        <w:rPr>
          <w:lang w:val="pt-BR"/>
        </w:rPr>
        <w:tab/>
        <w:t xml:space="preserve">Eu </w:t>
      </w:r>
      <w:r w:rsidRPr="0098686D">
        <w:rPr>
          <w:lang w:val="pt-BR"/>
        </w:rPr>
        <w:tab/>
        <w:t xml:space="preserve">mandei/fiz </w:t>
      </w:r>
      <w:r w:rsidRPr="0098686D">
        <w:rPr>
          <w:lang w:val="pt-BR"/>
        </w:rPr>
        <w:tab/>
      </w:r>
      <w:r w:rsidR="0098686D">
        <w:rPr>
          <w:lang w:val="pt-BR"/>
        </w:rPr>
        <w:t xml:space="preserve"> </w:t>
      </w:r>
      <w:r w:rsidRPr="0098686D">
        <w:rPr>
          <w:lang w:val="pt-BR"/>
        </w:rPr>
        <w:t xml:space="preserve">a </w:t>
      </w:r>
      <w:r w:rsidR="0098686D">
        <w:rPr>
          <w:lang w:val="pt-BR"/>
        </w:rPr>
        <w:t xml:space="preserve">    </w:t>
      </w:r>
      <w:r w:rsidRPr="0098686D">
        <w:rPr>
          <w:lang w:val="pt-BR"/>
        </w:rPr>
        <w:t xml:space="preserve">minha filha </w:t>
      </w:r>
      <w:r w:rsidRPr="0098686D">
        <w:rPr>
          <w:lang w:val="pt-BR"/>
        </w:rPr>
        <w:tab/>
      </w:r>
      <w:r w:rsidR="0098686D">
        <w:rPr>
          <w:lang w:val="pt-BR"/>
        </w:rPr>
        <w:t xml:space="preserve">   </w:t>
      </w:r>
      <w:r w:rsidRPr="0098686D">
        <w:rPr>
          <w:lang w:val="pt-BR"/>
        </w:rPr>
        <w:t xml:space="preserve">ser examinada pelo </w:t>
      </w:r>
      <w:r w:rsidR="0098686D">
        <w:rPr>
          <w:lang w:val="pt-BR"/>
        </w:rPr>
        <w:t xml:space="preserve">   </w:t>
      </w:r>
      <w:r w:rsidRPr="0098686D">
        <w:rPr>
          <w:lang w:val="pt-BR"/>
        </w:rPr>
        <w:t>médico.</w:t>
      </w:r>
    </w:p>
    <w:p w:rsidR="009C2B7F" w:rsidRPr="0098686D" w:rsidRDefault="009C2B7F" w:rsidP="00E558A6">
      <w:pPr>
        <w:spacing w:line="276" w:lineRule="auto"/>
        <w:rPr>
          <w:lang w:val="en-US"/>
        </w:rPr>
      </w:pPr>
      <w:r w:rsidRPr="0098686D">
        <w:rPr>
          <w:lang w:val="pt-BR"/>
        </w:rPr>
        <w:tab/>
      </w:r>
      <w:r w:rsidRPr="0098686D">
        <w:rPr>
          <w:lang w:val="pt-BR"/>
        </w:rPr>
        <w:tab/>
      </w:r>
      <w:r w:rsidRPr="0098686D">
        <w:rPr>
          <w:lang w:val="en-US"/>
        </w:rPr>
        <w:t xml:space="preserve">I         ordered/made </w:t>
      </w:r>
      <w:r w:rsidR="0098686D">
        <w:rPr>
          <w:lang w:val="en-US"/>
        </w:rPr>
        <w:t>the</w:t>
      </w:r>
      <w:r w:rsidRPr="0098686D">
        <w:rPr>
          <w:lang w:val="en-US"/>
        </w:rPr>
        <w:t xml:space="preserve">  my </w:t>
      </w:r>
      <w:r w:rsidR="0098686D">
        <w:rPr>
          <w:lang w:val="en-US"/>
        </w:rPr>
        <w:t xml:space="preserve">     </w:t>
      </w:r>
      <w:r w:rsidRPr="0098686D">
        <w:rPr>
          <w:lang w:val="en-US"/>
        </w:rPr>
        <w:t xml:space="preserve">daughter  be examined   </w:t>
      </w:r>
      <w:r w:rsidR="0098686D">
        <w:rPr>
          <w:lang w:val="en-US"/>
        </w:rPr>
        <w:t xml:space="preserve"> </w:t>
      </w:r>
      <w:r w:rsidRPr="0098686D">
        <w:rPr>
          <w:lang w:val="en-US"/>
        </w:rPr>
        <w:t>by</w:t>
      </w:r>
      <w:r w:rsidR="0098686D">
        <w:rPr>
          <w:lang w:val="en-US"/>
        </w:rPr>
        <w:t>.</w:t>
      </w:r>
      <w:r w:rsidRPr="0098686D">
        <w:rPr>
          <w:lang w:val="en-US"/>
        </w:rPr>
        <w:t>the doctor.</w:t>
      </w:r>
    </w:p>
    <w:p w:rsidR="009C2B7F" w:rsidRPr="00451329" w:rsidRDefault="009C2B7F" w:rsidP="00E558A6">
      <w:pPr>
        <w:spacing w:line="276" w:lineRule="auto"/>
        <w:rPr>
          <w:lang w:val="en-US"/>
        </w:rPr>
      </w:pPr>
      <w:r w:rsidRPr="00451329">
        <w:rPr>
          <w:lang w:val="en-US"/>
        </w:rPr>
        <w:tab/>
      </w:r>
      <w:r w:rsidRPr="00451329">
        <w:rPr>
          <w:lang w:val="en-US"/>
        </w:rPr>
        <w:tab/>
        <w:t xml:space="preserve">     </w:t>
      </w:r>
      <w:r w:rsidRPr="00451329">
        <w:rPr>
          <w:lang w:val="en-US"/>
        </w:rPr>
        <w:tab/>
        <w:t>a ≠ b</w:t>
      </w:r>
    </w:p>
    <w:p w:rsidR="009C2B7F" w:rsidRPr="00451329" w:rsidRDefault="009C2B7F" w:rsidP="00E558A6">
      <w:pPr>
        <w:spacing w:line="276" w:lineRule="auto"/>
        <w:rPr>
          <w:lang w:val="en-US"/>
        </w:rPr>
      </w:pPr>
    </w:p>
    <w:p w:rsidR="009C2B7F" w:rsidRPr="00451329" w:rsidRDefault="009C2B7F" w:rsidP="00E558A6">
      <w:pPr>
        <w:spacing w:line="276" w:lineRule="auto"/>
        <w:rPr>
          <w:lang w:val="en-US"/>
        </w:rPr>
      </w:pPr>
      <w:r w:rsidRPr="00451329">
        <w:rPr>
          <w:lang w:val="en-US"/>
        </w:rPr>
        <w:t xml:space="preserve">As Farrell (1995) argues, the causee is affected by the action denoted by the verbs </w:t>
      </w:r>
      <w:r w:rsidRPr="00451329">
        <w:rPr>
          <w:i/>
          <w:lang w:val="en-US"/>
        </w:rPr>
        <w:t xml:space="preserve">fazer </w:t>
      </w:r>
      <w:r w:rsidRPr="00451329">
        <w:rPr>
          <w:lang w:val="en-US"/>
        </w:rPr>
        <w:t xml:space="preserve">and </w:t>
      </w:r>
      <w:r w:rsidRPr="00451329">
        <w:rPr>
          <w:i/>
          <w:lang w:val="en-US"/>
        </w:rPr>
        <w:t xml:space="preserve">mandar </w:t>
      </w:r>
      <w:r w:rsidRPr="00451329">
        <w:rPr>
          <w:lang w:val="en-US"/>
        </w:rPr>
        <w:t>and, therefore, unlike in (9), the active and passive sentences are not synonymous.</w:t>
      </w:r>
    </w:p>
    <w:p w:rsidR="009C2B7F" w:rsidRPr="00451329" w:rsidRDefault="009C2B7F" w:rsidP="00E558A6">
      <w:pPr>
        <w:spacing w:line="276" w:lineRule="auto"/>
        <w:rPr>
          <w:lang w:val="en-US"/>
        </w:rPr>
      </w:pPr>
      <w:r w:rsidRPr="00451329">
        <w:rPr>
          <w:lang w:val="en-US"/>
        </w:rPr>
        <w:t xml:space="preserve">Second, these two verbs impose selectional restrictions on the overt cause. This element cannot be a clause or an expletive. </w:t>
      </w:r>
    </w:p>
    <w:p w:rsidR="009C2B7F" w:rsidRPr="00C77658" w:rsidRDefault="009C2B7F" w:rsidP="00E558A6">
      <w:pPr>
        <w:spacing w:line="276" w:lineRule="auto"/>
        <w:rPr>
          <w:lang w:val="en-US"/>
        </w:rPr>
      </w:pPr>
    </w:p>
    <w:p w:rsidR="009C2B7F" w:rsidRPr="00C77658" w:rsidRDefault="009C2B7F" w:rsidP="00E558A6">
      <w:pPr>
        <w:spacing w:line="276" w:lineRule="auto"/>
        <w:rPr>
          <w:bCs/>
          <w:lang w:val="es-ES"/>
        </w:rPr>
      </w:pPr>
      <w:r w:rsidRPr="00C77658">
        <w:rPr>
          <w:lang w:val="es-ES"/>
        </w:rPr>
        <w:t>(11)</w:t>
      </w:r>
      <w:r w:rsidRPr="00C77658">
        <w:rPr>
          <w:lang w:val="es-ES"/>
        </w:rPr>
        <w:tab/>
      </w:r>
      <w:r w:rsidRPr="00C77658">
        <w:rPr>
          <w:lang w:val="pt-BR"/>
        </w:rPr>
        <w:t xml:space="preserve">*[O maracujá  </w:t>
      </w:r>
      <w:r w:rsidR="00C77658">
        <w:rPr>
          <w:lang w:val="pt-BR"/>
        </w:rPr>
        <w:t xml:space="preserve">    </w:t>
      </w:r>
      <w:r w:rsidRPr="00C77658">
        <w:rPr>
          <w:lang w:val="pt-BR"/>
        </w:rPr>
        <w:t xml:space="preserve">tem    </w:t>
      </w:r>
      <w:r w:rsidR="00C77658">
        <w:rPr>
          <w:lang w:val="pt-BR"/>
        </w:rPr>
        <w:t xml:space="preserve">   </w:t>
      </w:r>
      <w:r w:rsidRPr="00C77658">
        <w:rPr>
          <w:lang w:val="pt-BR"/>
        </w:rPr>
        <w:t>algum componente que faz     [</w:t>
      </w:r>
      <w:r w:rsidRPr="00C77658">
        <w:rPr>
          <w:vertAlign w:val="subscript"/>
          <w:lang w:val="pt-BR"/>
        </w:rPr>
        <w:t>IP</w:t>
      </w:r>
      <w:r w:rsidR="005B118A">
        <w:rPr>
          <w:vertAlign w:val="subscript"/>
          <w:lang w:val="pt-BR"/>
        </w:rPr>
        <w:t xml:space="preserve"> </w:t>
      </w:r>
      <w:r w:rsidRPr="00C77658">
        <w:rPr>
          <w:lang w:val="pt-BR"/>
        </w:rPr>
        <w:t xml:space="preserve">tomar </w:t>
      </w:r>
      <w:r w:rsidR="00C77658">
        <w:rPr>
          <w:lang w:val="pt-BR"/>
        </w:rPr>
        <w:t xml:space="preserve"> </w:t>
      </w:r>
      <w:r w:rsidRPr="00C77658">
        <w:rPr>
          <w:lang w:val="pt-BR"/>
        </w:rPr>
        <w:t xml:space="preserve">muito </w:t>
      </w:r>
      <w:r w:rsidR="00C77658">
        <w:rPr>
          <w:lang w:val="pt-BR"/>
        </w:rPr>
        <w:t xml:space="preserve">  </w:t>
      </w:r>
      <w:r w:rsidRPr="00C77658">
        <w:rPr>
          <w:lang w:val="pt-BR"/>
        </w:rPr>
        <w:t xml:space="preserve">suco </w:t>
      </w:r>
    </w:p>
    <w:p w:rsidR="009C2B7F" w:rsidRPr="00C77658" w:rsidRDefault="009C2B7F" w:rsidP="00E558A6">
      <w:pPr>
        <w:spacing w:line="276" w:lineRule="auto"/>
        <w:rPr>
          <w:lang w:val="en-US"/>
        </w:rPr>
      </w:pPr>
      <w:r w:rsidRPr="00C77658">
        <w:rPr>
          <w:lang w:val="pt-BR"/>
        </w:rPr>
        <w:tab/>
      </w:r>
      <w:r w:rsidRPr="00C77658">
        <w:rPr>
          <w:lang w:val="en-US"/>
        </w:rPr>
        <w:t>the  passion</w:t>
      </w:r>
      <w:r w:rsidR="00C77658">
        <w:rPr>
          <w:lang w:val="en-US"/>
        </w:rPr>
        <w:t>.</w:t>
      </w:r>
      <w:r w:rsidRPr="00C77658">
        <w:rPr>
          <w:lang w:val="en-US"/>
        </w:rPr>
        <w:t>fruit has</w:t>
      </w:r>
      <w:r w:rsidR="00C77658">
        <w:rPr>
          <w:lang w:val="en-US"/>
        </w:rPr>
        <w:t>.</w:t>
      </w:r>
      <w:r w:rsidRPr="00C77658">
        <w:rPr>
          <w:lang w:val="en-US"/>
        </w:rPr>
        <w:t>3</w:t>
      </w:r>
      <w:r w:rsidRPr="00C77658">
        <w:rPr>
          <w:smallCaps/>
          <w:lang w:val="en-US"/>
        </w:rPr>
        <w:t>sg</w:t>
      </w:r>
      <w:r w:rsidRPr="00C77658">
        <w:rPr>
          <w:lang w:val="en-US"/>
        </w:rPr>
        <w:t xml:space="preserve"> some </w:t>
      </w:r>
      <w:r w:rsidR="00C77658">
        <w:rPr>
          <w:lang w:val="en-US"/>
        </w:rPr>
        <w:t xml:space="preserve"> </w:t>
      </w:r>
      <w:r w:rsidRPr="00C77658">
        <w:rPr>
          <w:lang w:val="en-US"/>
        </w:rPr>
        <w:t>component</w:t>
      </w:r>
      <w:r w:rsidR="00C77658">
        <w:rPr>
          <w:lang w:val="en-US"/>
        </w:rPr>
        <w:t xml:space="preserve">   </w:t>
      </w:r>
      <w:r w:rsidRPr="00C77658">
        <w:rPr>
          <w:lang w:val="en-US"/>
        </w:rPr>
        <w:t xml:space="preserve">that makes  </w:t>
      </w:r>
      <w:r w:rsidR="00C77658">
        <w:rPr>
          <w:lang w:val="en-US"/>
        </w:rPr>
        <w:t xml:space="preserve"> </w:t>
      </w:r>
      <w:r w:rsidR="005B118A">
        <w:rPr>
          <w:lang w:val="en-US"/>
        </w:rPr>
        <w:t xml:space="preserve"> </w:t>
      </w:r>
      <w:r w:rsidRPr="00C77658">
        <w:rPr>
          <w:lang w:val="en-US"/>
        </w:rPr>
        <w:t>to</w:t>
      </w:r>
      <w:r w:rsidR="00C77658">
        <w:rPr>
          <w:lang w:val="en-US"/>
        </w:rPr>
        <w:t>.</w:t>
      </w:r>
      <w:r w:rsidRPr="00C77658">
        <w:rPr>
          <w:lang w:val="en-US"/>
        </w:rPr>
        <w:t>take a</w:t>
      </w:r>
      <w:r w:rsidR="00C77658">
        <w:rPr>
          <w:lang w:val="en-US"/>
        </w:rPr>
        <w:t>.</w:t>
      </w:r>
      <w:r w:rsidRPr="00C77658">
        <w:rPr>
          <w:lang w:val="en-US"/>
        </w:rPr>
        <w:t>lot</w:t>
      </w:r>
      <w:r w:rsidR="00C77658">
        <w:rPr>
          <w:lang w:val="en-US"/>
        </w:rPr>
        <w:t>.</w:t>
      </w:r>
      <w:r w:rsidRPr="00C77658">
        <w:rPr>
          <w:lang w:val="en-US"/>
        </w:rPr>
        <w:t xml:space="preserve">of juice </w:t>
      </w:r>
    </w:p>
    <w:p w:rsidR="009C2B7F" w:rsidRPr="00C77658" w:rsidRDefault="009C2B7F" w:rsidP="00E558A6">
      <w:pPr>
        <w:spacing w:line="276" w:lineRule="auto"/>
        <w:ind w:firstLine="643"/>
        <w:rPr>
          <w:lang w:val="en-US"/>
        </w:rPr>
      </w:pPr>
      <w:r w:rsidRPr="00C77658">
        <w:rPr>
          <w:lang w:val="pt-BR"/>
        </w:rPr>
        <w:t xml:space="preserve">dele dar     </w:t>
      </w:r>
      <w:r w:rsidR="00C77658">
        <w:rPr>
          <w:lang w:val="pt-BR"/>
        </w:rPr>
        <w:t xml:space="preserve">       </w:t>
      </w:r>
      <w:r w:rsidRPr="00C77658">
        <w:rPr>
          <w:lang w:val="pt-BR"/>
        </w:rPr>
        <w:t>sono]].</w:t>
      </w:r>
    </w:p>
    <w:p w:rsidR="009C2B7F" w:rsidRPr="00C77658" w:rsidRDefault="009C2B7F" w:rsidP="00E558A6">
      <w:pPr>
        <w:spacing w:line="276" w:lineRule="auto"/>
        <w:rPr>
          <w:lang w:val="en-US"/>
        </w:rPr>
      </w:pPr>
      <w:r w:rsidRPr="00C77658">
        <w:rPr>
          <w:lang w:val="en-US"/>
        </w:rPr>
        <w:t xml:space="preserve"> </w:t>
      </w:r>
      <w:r w:rsidRPr="00C77658">
        <w:rPr>
          <w:lang w:val="en-US"/>
        </w:rPr>
        <w:tab/>
        <w:t xml:space="preserve">his </w:t>
      </w:r>
      <w:r w:rsidR="00C77658">
        <w:rPr>
          <w:lang w:val="en-US"/>
        </w:rPr>
        <w:t xml:space="preserve">  </w:t>
      </w:r>
      <w:r w:rsidRPr="00C77658">
        <w:rPr>
          <w:lang w:val="en-US"/>
        </w:rPr>
        <w:t>gives</w:t>
      </w:r>
      <w:r w:rsidR="00C77658">
        <w:rPr>
          <w:lang w:val="en-US"/>
        </w:rPr>
        <w:t>.</w:t>
      </w:r>
      <w:r w:rsidRPr="00C77658">
        <w:rPr>
          <w:lang w:val="en-US"/>
        </w:rPr>
        <w:t>3</w:t>
      </w:r>
      <w:r w:rsidR="00C77658" w:rsidRPr="00C77658">
        <w:rPr>
          <w:smallCaps/>
          <w:lang w:val="en-US"/>
        </w:rPr>
        <w:t>sg</w:t>
      </w:r>
      <w:r w:rsidRPr="00C77658">
        <w:rPr>
          <w:lang w:val="en-US"/>
        </w:rPr>
        <w:t xml:space="preserve"> drowsiness</w:t>
      </w:r>
    </w:p>
    <w:p w:rsidR="009C2B7F" w:rsidRPr="00C77658" w:rsidRDefault="009C2B7F" w:rsidP="00E558A6">
      <w:pPr>
        <w:spacing w:line="276" w:lineRule="auto"/>
        <w:rPr>
          <w:lang w:val="es-ES"/>
        </w:rPr>
      </w:pPr>
      <w:r w:rsidRPr="00C77658">
        <w:rPr>
          <w:lang w:val="en-US"/>
        </w:rPr>
        <w:tab/>
      </w:r>
      <w:r w:rsidR="00C77658">
        <w:rPr>
          <w:lang w:val="en-US"/>
        </w:rPr>
        <w:t>‘</w:t>
      </w:r>
      <w:r w:rsidRPr="00C77658">
        <w:rPr>
          <w:lang w:val="en-US"/>
        </w:rPr>
        <w:t>Passion</w:t>
      </w:r>
      <w:r w:rsidR="00C77658">
        <w:rPr>
          <w:lang w:val="en-US"/>
        </w:rPr>
        <w:t xml:space="preserve"> </w:t>
      </w:r>
      <w:r w:rsidRPr="00C77658">
        <w:rPr>
          <w:lang w:val="en-US"/>
        </w:rPr>
        <w:t xml:space="preserve">fruit has something in it that makes the one drinking a lot of the juice </w:t>
      </w:r>
      <w:r w:rsidRPr="00C77658">
        <w:rPr>
          <w:lang w:val="en-US"/>
        </w:rPr>
        <w:tab/>
      </w:r>
      <w:r w:rsidRPr="00C77658">
        <w:rPr>
          <w:lang w:val="en-US"/>
        </w:rPr>
        <w:tab/>
        <w:t>drowsy.</w:t>
      </w:r>
      <w:r w:rsidR="00C77658">
        <w:rPr>
          <w:lang w:val="en-US"/>
        </w:rPr>
        <w:t xml:space="preserve">’ </w:t>
      </w:r>
      <w:r w:rsidRPr="00C77658">
        <w:rPr>
          <w:lang w:val="pt-BR"/>
        </w:rPr>
        <w:t>(Farrell 1995: 119)</w:t>
      </w:r>
    </w:p>
    <w:p w:rsidR="009C2B7F" w:rsidRPr="00C77658" w:rsidRDefault="009C2B7F" w:rsidP="00E558A6">
      <w:pPr>
        <w:spacing w:line="276" w:lineRule="auto"/>
        <w:rPr>
          <w:lang w:val="pt-BR"/>
        </w:rPr>
      </w:pPr>
    </w:p>
    <w:p w:rsidR="009C2B7F" w:rsidRPr="00CD0BE7" w:rsidRDefault="009C2B7F" w:rsidP="00E558A6">
      <w:pPr>
        <w:spacing w:line="276" w:lineRule="auto"/>
        <w:rPr>
          <w:lang w:val="en-GB"/>
          <w:rPrChange w:id="333" w:author="Mihaela Moreno" w:date="2018-06-15T13:27:00Z">
            <w:rPr>
              <w:lang w:val="fr-FR"/>
            </w:rPr>
          </w:rPrChange>
        </w:rPr>
      </w:pPr>
      <w:r w:rsidRPr="00C77658">
        <w:rPr>
          <w:lang w:val="pt-BR"/>
        </w:rPr>
        <w:t>(12)</w:t>
      </w:r>
      <w:r w:rsidRPr="00C77658">
        <w:rPr>
          <w:lang w:val="pt-BR"/>
        </w:rPr>
        <w:tab/>
        <w:t>*Aquilo</w:t>
      </w:r>
      <w:r w:rsidR="00C77658">
        <w:rPr>
          <w:lang w:val="pt-BR"/>
        </w:rPr>
        <w:t xml:space="preserve"> </w:t>
      </w:r>
      <w:r w:rsidRPr="00C77658">
        <w:rPr>
          <w:lang w:val="pt-BR"/>
        </w:rPr>
        <w:t xml:space="preserve">faria              </w:t>
      </w:r>
      <w:r w:rsidRPr="00C77658">
        <w:rPr>
          <w:lang w:val="pt-BR"/>
        </w:rPr>
        <w:tab/>
        <w:t>ser           óbvio    que eu sou        forte.</w:t>
      </w:r>
    </w:p>
    <w:p w:rsidR="009C2B7F" w:rsidRPr="00C77658" w:rsidRDefault="009C2B7F" w:rsidP="00E558A6">
      <w:pPr>
        <w:spacing w:line="276" w:lineRule="auto"/>
        <w:rPr>
          <w:lang w:val="en-US"/>
        </w:rPr>
      </w:pPr>
      <w:r w:rsidRPr="00C77658">
        <w:rPr>
          <w:lang w:val="pt-BR"/>
        </w:rPr>
        <w:tab/>
      </w:r>
      <w:r w:rsidRPr="00C77658">
        <w:rPr>
          <w:lang w:val="en-US"/>
        </w:rPr>
        <w:t xml:space="preserve">that     </w:t>
      </w:r>
      <w:r w:rsidR="00C77658">
        <w:rPr>
          <w:lang w:val="en-US"/>
        </w:rPr>
        <w:t xml:space="preserve">   </w:t>
      </w:r>
      <w:r w:rsidRPr="00C77658">
        <w:rPr>
          <w:lang w:val="en-US"/>
        </w:rPr>
        <w:t>would</w:t>
      </w:r>
      <w:r w:rsidR="00C77658">
        <w:rPr>
          <w:lang w:val="en-US"/>
        </w:rPr>
        <w:t>.make.</w:t>
      </w:r>
      <w:r w:rsidRPr="00C77658">
        <w:rPr>
          <w:lang w:val="en-US"/>
        </w:rPr>
        <w:t>3</w:t>
      </w:r>
      <w:r w:rsidR="00C77658" w:rsidRPr="00C77658">
        <w:rPr>
          <w:smallCaps/>
          <w:lang w:val="en-US"/>
        </w:rPr>
        <w:t>sg</w:t>
      </w:r>
      <w:r w:rsidRPr="00C77658">
        <w:rPr>
          <w:lang w:val="en-US"/>
        </w:rPr>
        <w:t xml:space="preserve"> </w:t>
      </w:r>
      <w:r w:rsidRPr="00C77658">
        <w:rPr>
          <w:lang w:val="en-US"/>
        </w:rPr>
        <w:tab/>
        <w:t>to</w:t>
      </w:r>
      <w:r w:rsidR="00C77658">
        <w:rPr>
          <w:lang w:val="en-US"/>
        </w:rPr>
        <w:t>.</w:t>
      </w:r>
      <w:r w:rsidRPr="00C77658">
        <w:rPr>
          <w:lang w:val="en-US"/>
        </w:rPr>
        <w:t>be</w:t>
      </w:r>
      <w:r w:rsidR="00C77658">
        <w:rPr>
          <w:lang w:val="en-US"/>
        </w:rPr>
        <w:t>.</w:t>
      </w:r>
      <w:r w:rsidR="00C77658">
        <w:rPr>
          <w:smallCaps/>
          <w:lang w:val="en-US"/>
        </w:rPr>
        <w:t>inf</w:t>
      </w:r>
      <w:r w:rsidRPr="00C77658">
        <w:rPr>
          <w:lang w:val="en-US"/>
        </w:rPr>
        <w:t xml:space="preserve"> obvious that  I  am</w:t>
      </w:r>
      <w:r w:rsidR="00C77658">
        <w:rPr>
          <w:lang w:val="en-US"/>
        </w:rPr>
        <w:t>.</w:t>
      </w:r>
      <w:r w:rsidR="00C77658">
        <w:rPr>
          <w:smallCaps/>
          <w:lang w:val="en-US"/>
        </w:rPr>
        <w:t>1</w:t>
      </w:r>
      <w:r w:rsidR="00C77658" w:rsidRPr="00C77658">
        <w:rPr>
          <w:smallCaps/>
          <w:lang w:val="en-US"/>
        </w:rPr>
        <w:t>sg</w:t>
      </w:r>
      <w:r w:rsidRPr="00C77658">
        <w:rPr>
          <w:lang w:val="en-US"/>
        </w:rPr>
        <w:t xml:space="preserve"> strong.</w:t>
      </w:r>
    </w:p>
    <w:p w:rsidR="009C2B7F" w:rsidRPr="00C77658" w:rsidRDefault="009C2B7F" w:rsidP="00E558A6">
      <w:pPr>
        <w:spacing w:line="276" w:lineRule="auto"/>
        <w:rPr>
          <w:lang w:val="en-US"/>
        </w:rPr>
      </w:pPr>
      <w:r w:rsidRPr="00C77658">
        <w:rPr>
          <w:lang w:val="en-US"/>
        </w:rPr>
        <w:tab/>
      </w:r>
      <w:r w:rsidR="00C77658">
        <w:rPr>
          <w:lang w:val="en-US"/>
        </w:rPr>
        <w:t>‘</w:t>
      </w:r>
      <w:r w:rsidRPr="00C77658">
        <w:rPr>
          <w:lang w:val="en-US"/>
        </w:rPr>
        <w:t>That would make it be obvious that I am strong.</w:t>
      </w:r>
      <w:r w:rsidR="00C77658">
        <w:rPr>
          <w:lang w:val="en-US"/>
        </w:rPr>
        <w:t xml:space="preserve">’ </w:t>
      </w:r>
      <w:r w:rsidRPr="00C77658">
        <w:rPr>
          <w:lang w:val="en-US"/>
        </w:rPr>
        <w:t>(Farrell 1995: 120)</w:t>
      </w:r>
    </w:p>
    <w:p w:rsidR="009C2B7F" w:rsidRPr="00451329" w:rsidRDefault="009C2B7F" w:rsidP="00E558A6">
      <w:pPr>
        <w:spacing w:line="276" w:lineRule="auto"/>
        <w:rPr>
          <w:lang w:val="en-US"/>
        </w:rPr>
      </w:pPr>
    </w:p>
    <w:p w:rsidR="009C2B7F" w:rsidRPr="00451329" w:rsidRDefault="009C2B7F" w:rsidP="00E558A6">
      <w:pPr>
        <w:spacing w:line="276" w:lineRule="auto"/>
        <w:rPr>
          <w:lang w:val="en-US"/>
        </w:rPr>
      </w:pPr>
      <w:r w:rsidRPr="00451329">
        <w:rPr>
          <w:lang w:val="en-US"/>
        </w:rPr>
        <w:t xml:space="preserve">Third, like standard object control verbs that require a syntactic object, the verb </w:t>
      </w:r>
      <w:r w:rsidRPr="00451329">
        <w:rPr>
          <w:i/>
          <w:lang w:val="en-US"/>
        </w:rPr>
        <w:t xml:space="preserve">mandar </w:t>
      </w:r>
      <w:r w:rsidRPr="00451329">
        <w:rPr>
          <w:lang w:val="en-US"/>
        </w:rPr>
        <w:t>in Brazilian Portuguese can occur only with animate objects:</w:t>
      </w:r>
      <w:r w:rsidR="00F143D5" w:rsidRPr="00451329">
        <w:rPr>
          <w:vertAlign w:val="superscript"/>
          <w:lang w:val="en-US"/>
        </w:rPr>
        <w:footnoteReference w:id="4"/>
      </w:r>
    </w:p>
    <w:p w:rsidR="009C2B7F" w:rsidRPr="00451329" w:rsidRDefault="009C2B7F" w:rsidP="00E558A6">
      <w:pPr>
        <w:spacing w:line="276" w:lineRule="auto"/>
        <w:rPr>
          <w:lang w:val="en-US"/>
        </w:rPr>
      </w:pPr>
    </w:p>
    <w:p w:rsidR="009C2B7F" w:rsidRPr="00F143D5" w:rsidRDefault="009C2B7F" w:rsidP="00E558A6">
      <w:pPr>
        <w:spacing w:line="276" w:lineRule="auto"/>
        <w:rPr>
          <w:lang w:val="pt-BR"/>
        </w:rPr>
      </w:pPr>
      <w:r w:rsidRPr="00F143D5">
        <w:rPr>
          <w:lang w:val="pt-BR"/>
        </w:rPr>
        <w:t>(13)</w:t>
      </w:r>
      <w:r w:rsidRPr="00F143D5">
        <w:rPr>
          <w:lang w:val="pt-BR"/>
        </w:rPr>
        <w:tab/>
        <w:t>*Eu</w:t>
      </w:r>
      <w:r w:rsidRPr="00F143D5">
        <w:rPr>
          <w:lang w:val="pt-BR"/>
        </w:rPr>
        <w:tab/>
        <w:t xml:space="preserve">mandei  a </w:t>
      </w:r>
      <w:r w:rsidR="00F143D5">
        <w:rPr>
          <w:lang w:val="pt-BR"/>
        </w:rPr>
        <w:t xml:space="preserve">  </w:t>
      </w:r>
      <w:r w:rsidRPr="00F143D5">
        <w:rPr>
          <w:lang w:val="pt-BR"/>
        </w:rPr>
        <w:t>pedra</w:t>
      </w:r>
      <w:r w:rsidR="00F143D5">
        <w:rPr>
          <w:lang w:val="pt-BR"/>
        </w:rPr>
        <w:t xml:space="preserve"> </w:t>
      </w:r>
      <w:r w:rsidRPr="00F143D5">
        <w:rPr>
          <w:lang w:val="pt-BR"/>
        </w:rPr>
        <w:t>cair.</w:t>
      </w:r>
    </w:p>
    <w:p w:rsidR="009C2B7F" w:rsidRPr="00451329" w:rsidRDefault="009C2B7F" w:rsidP="00E558A6">
      <w:pPr>
        <w:spacing w:line="276" w:lineRule="auto"/>
        <w:rPr>
          <w:lang w:val="en-US"/>
        </w:rPr>
      </w:pPr>
      <w:r w:rsidRPr="00451329">
        <w:rPr>
          <w:lang w:val="pt-BR"/>
        </w:rPr>
        <w:t xml:space="preserve"> </w:t>
      </w:r>
      <w:r w:rsidRPr="00451329">
        <w:rPr>
          <w:lang w:val="pt-BR"/>
        </w:rPr>
        <w:tab/>
        <w:t xml:space="preserve"> </w:t>
      </w:r>
      <w:r w:rsidRPr="00451329">
        <w:rPr>
          <w:lang w:val="en-US"/>
        </w:rPr>
        <w:t xml:space="preserve">I    </w:t>
      </w:r>
      <w:r w:rsidRPr="00451329">
        <w:rPr>
          <w:lang w:val="en-US"/>
        </w:rPr>
        <w:tab/>
        <w:t>ordered the stone fall</w:t>
      </w:r>
    </w:p>
    <w:p w:rsidR="009C2B7F" w:rsidRPr="00F143D5" w:rsidRDefault="00F143D5" w:rsidP="00E558A6">
      <w:pPr>
        <w:pStyle w:val="lsSection2"/>
      </w:pPr>
      <w:r>
        <w:t xml:space="preserve">3.2. </w:t>
      </w:r>
      <w:r w:rsidR="009C2B7F" w:rsidRPr="00F143D5">
        <w:t xml:space="preserve">Syntactic arguments for Backward Object Control </w:t>
      </w:r>
    </w:p>
    <w:p w:rsidR="009C2B7F" w:rsidRPr="00E558A6" w:rsidRDefault="009C2B7F" w:rsidP="00E558A6">
      <w:pPr>
        <w:spacing w:line="276" w:lineRule="auto"/>
        <w:rPr>
          <w:lang w:val="en-US"/>
        </w:rPr>
      </w:pPr>
      <w:r w:rsidRPr="00451329">
        <w:rPr>
          <w:lang w:val="en-US"/>
        </w:rPr>
        <w:t>In addition to Farrell’s semantic arguments, I put forth several syntactic arguments that confirm the exist</w:t>
      </w:r>
      <w:r w:rsidRPr="00E558A6">
        <w:rPr>
          <w:lang w:val="en-US"/>
        </w:rPr>
        <w:t>ence of backward object control in Brazilian Portuguese.</w:t>
      </w:r>
    </w:p>
    <w:p w:rsidR="009C2B7F" w:rsidRPr="00E558A6" w:rsidRDefault="00F143D5" w:rsidP="00E558A6">
      <w:pPr>
        <w:pStyle w:val="lsSection3"/>
        <w:numPr>
          <w:ilvl w:val="0"/>
          <w:numId w:val="0"/>
        </w:numPr>
        <w:rPr>
          <w:rFonts w:ascii="Times New Roman" w:hAnsi="Times New Roman"/>
          <w:lang w:val="en-US"/>
        </w:rPr>
      </w:pPr>
      <w:r w:rsidRPr="00E558A6">
        <w:rPr>
          <w:rFonts w:ascii="Times New Roman" w:hAnsi="Times New Roman"/>
          <w:lang w:val="en-US"/>
        </w:rPr>
        <w:t xml:space="preserve">3.2.1. </w:t>
      </w:r>
      <w:r w:rsidR="009C2B7F" w:rsidRPr="00E558A6">
        <w:rPr>
          <w:rFonts w:ascii="Times New Roman" w:hAnsi="Times New Roman"/>
          <w:lang w:val="en-US"/>
        </w:rPr>
        <w:t>No restructuring</w:t>
      </w:r>
    </w:p>
    <w:p w:rsidR="009C2B7F" w:rsidRPr="00E558A6" w:rsidRDefault="009C2B7F" w:rsidP="00E558A6">
      <w:pPr>
        <w:spacing w:line="276" w:lineRule="auto"/>
        <w:rPr>
          <w:lang w:val="en-US"/>
        </w:rPr>
      </w:pPr>
      <w:r w:rsidRPr="00E558A6">
        <w:rPr>
          <w:lang w:val="en-US"/>
        </w:rPr>
        <w:t xml:space="preserve">Like in the cases of subject control, backward object control with </w:t>
      </w:r>
      <w:r w:rsidRPr="00E558A6">
        <w:rPr>
          <w:i/>
          <w:lang w:val="en-US"/>
        </w:rPr>
        <w:t>mandar, fazer and deixar</w:t>
      </w:r>
      <w:r w:rsidRPr="00E558A6">
        <w:rPr>
          <w:b/>
          <w:i/>
          <w:lang w:val="en-US"/>
        </w:rPr>
        <w:t xml:space="preserve"> </w:t>
      </w:r>
      <w:r w:rsidRPr="00E558A6">
        <w:rPr>
          <w:lang w:val="en-US"/>
        </w:rPr>
        <w:t>do not represent cases of restructuring and, hence, are not monoclausal structures (for more details see Cyrino 2010):</w:t>
      </w:r>
    </w:p>
    <w:p w:rsidR="009C2B7F" w:rsidRPr="00E558A6" w:rsidRDefault="009C2B7F" w:rsidP="00E558A6">
      <w:pPr>
        <w:spacing w:line="276" w:lineRule="auto"/>
        <w:rPr>
          <w:lang w:val="en-US"/>
        </w:rPr>
      </w:pPr>
    </w:p>
    <w:p w:rsidR="009C2B7F" w:rsidRPr="00E558A6" w:rsidRDefault="009C2B7F" w:rsidP="00E558A6">
      <w:pPr>
        <w:spacing w:line="276" w:lineRule="auto"/>
        <w:rPr>
          <w:lang w:val="en-GB"/>
        </w:rPr>
      </w:pPr>
      <w:r w:rsidRPr="00E558A6">
        <w:rPr>
          <w:iCs/>
          <w:lang w:val="en-GB"/>
        </w:rPr>
        <w:t xml:space="preserve">Two separate negations </w:t>
      </w:r>
      <w:r w:rsidRPr="00E558A6">
        <w:rPr>
          <w:lang w:val="en-GB"/>
        </w:rPr>
        <w:t>are possible:</w:t>
      </w:r>
    </w:p>
    <w:p w:rsidR="009C2B7F" w:rsidRPr="00E558A6" w:rsidRDefault="009C2B7F" w:rsidP="00E558A6">
      <w:pPr>
        <w:spacing w:line="276" w:lineRule="auto"/>
        <w:rPr>
          <w:lang w:val="pt-BR"/>
        </w:rPr>
      </w:pPr>
      <w:r w:rsidRPr="00E558A6">
        <w:rPr>
          <w:lang w:val="pt-BR"/>
        </w:rPr>
        <w:t>(14)</w:t>
      </w:r>
      <w:r w:rsidRPr="00E558A6">
        <w:rPr>
          <w:lang w:val="pt-BR"/>
        </w:rPr>
        <w:tab/>
        <w:t>a.</w:t>
      </w:r>
      <w:r w:rsidRPr="00E558A6">
        <w:rPr>
          <w:lang w:val="pt-BR"/>
        </w:rPr>
        <w:tab/>
      </w:r>
      <w:r w:rsidRPr="00E558A6">
        <w:rPr>
          <w:iCs/>
          <w:lang w:val="pt-BR"/>
        </w:rPr>
        <w:t xml:space="preserve">Maria não </w:t>
      </w:r>
      <w:r w:rsidRPr="00E558A6">
        <w:rPr>
          <w:iCs/>
          <w:lang w:val="pt-BR"/>
        </w:rPr>
        <w:tab/>
        <w:t xml:space="preserve">mandou </w:t>
      </w:r>
      <w:r w:rsidRPr="00E558A6">
        <w:rPr>
          <w:iCs/>
          <w:lang w:val="pt-BR"/>
        </w:rPr>
        <w:tab/>
        <w:t xml:space="preserve">eles limpar(em) </w:t>
      </w:r>
      <w:r w:rsidRPr="00E558A6">
        <w:rPr>
          <w:iCs/>
          <w:lang w:val="pt-BR"/>
        </w:rPr>
        <w:tab/>
        <w:t>a casa.</w:t>
      </w:r>
    </w:p>
    <w:p w:rsidR="009C2B7F" w:rsidRPr="00E558A6" w:rsidRDefault="009C2B7F" w:rsidP="00E558A6">
      <w:pPr>
        <w:spacing w:line="276" w:lineRule="auto"/>
        <w:rPr>
          <w:lang w:val="en-GB"/>
        </w:rPr>
      </w:pPr>
      <w:r w:rsidRPr="00E558A6">
        <w:rPr>
          <w:lang w:val="pt-BR"/>
        </w:rPr>
        <w:tab/>
      </w:r>
      <w:r w:rsidRPr="00E558A6">
        <w:rPr>
          <w:lang w:val="pt-BR"/>
        </w:rPr>
        <w:tab/>
      </w:r>
      <w:r w:rsidRPr="00E558A6">
        <w:rPr>
          <w:lang w:val="en-GB"/>
        </w:rPr>
        <w:t xml:space="preserve">Maria not </w:t>
      </w:r>
      <w:r w:rsidRPr="00E558A6">
        <w:rPr>
          <w:lang w:val="en-GB"/>
        </w:rPr>
        <w:tab/>
        <w:t xml:space="preserve">ordered </w:t>
      </w:r>
      <w:r w:rsidRPr="00E558A6">
        <w:rPr>
          <w:lang w:val="en-GB"/>
        </w:rPr>
        <w:tab/>
        <w:t>they clean</w:t>
      </w:r>
      <w:r w:rsidR="00F143D5" w:rsidRPr="00E558A6">
        <w:rPr>
          <w:lang w:val="en-US"/>
        </w:rPr>
        <w:t>.</w:t>
      </w:r>
      <w:r w:rsidR="00F143D5" w:rsidRPr="00E558A6">
        <w:rPr>
          <w:smallCaps/>
          <w:lang w:val="en-US"/>
        </w:rPr>
        <w:t>inf</w:t>
      </w:r>
      <w:r w:rsidRPr="00E558A6">
        <w:rPr>
          <w:lang w:val="en-GB"/>
        </w:rPr>
        <w:t xml:space="preserve"> </w:t>
      </w:r>
      <w:r w:rsidRPr="00E558A6">
        <w:rPr>
          <w:lang w:val="en-GB"/>
        </w:rPr>
        <w:tab/>
        <w:t>the house</w:t>
      </w:r>
    </w:p>
    <w:p w:rsidR="009C2B7F" w:rsidRPr="00E558A6" w:rsidRDefault="009C2B7F" w:rsidP="00E558A6">
      <w:pPr>
        <w:spacing w:line="276" w:lineRule="auto"/>
        <w:rPr>
          <w:lang w:val="en-GB"/>
        </w:rPr>
      </w:pPr>
      <w:r w:rsidRPr="00E558A6">
        <w:rPr>
          <w:lang w:val="en-GB"/>
        </w:rPr>
        <w:tab/>
      </w:r>
      <w:r w:rsidRPr="00E558A6">
        <w:rPr>
          <w:lang w:val="en-GB"/>
        </w:rPr>
        <w:tab/>
      </w:r>
      <w:r w:rsidR="00F143D5" w:rsidRPr="00E558A6">
        <w:rPr>
          <w:lang w:val="en-GB"/>
        </w:rPr>
        <w:t>‘</w:t>
      </w:r>
      <w:r w:rsidRPr="00E558A6">
        <w:rPr>
          <w:lang w:val="en-GB"/>
        </w:rPr>
        <w:t xml:space="preserve">Maria didn’t order them to clean </w:t>
      </w:r>
      <w:r w:rsidR="00F143D5" w:rsidRPr="00E558A6">
        <w:rPr>
          <w:lang w:val="en-GB"/>
        </w:rPr>
        <w:t xml:space="preserve">the </w:t>
      </w:r>
      <w:r w:rsidRPr="00E558A6">
        <w:rPr>
          <w:lang w:val="en-GB"/>
        </w:rPr>
        <w:t>house.</w:t>
      </w:r>
      <w:r w:rsidR="00F143D5" w:rsidRPr="00E558A6">
        <w:rPr>
          <w:lang w:val="en-GB"/>
        </w:rPr>
        <w:t>’</w:t>
      </w:r>
    </w:p>
    <w:p w:rsidR="009C2B7F" w:rsidRPr="00E558A6" w:rsidRDefault="009C2B7F" w:rsidP="00E558A6">
      <w:pPr>
        <w:spacing w:line="276" w:lineRule="auto"/>
        <w:rPr>
          <w:lang w:val="pt-BR"/>
        </w:rPr>
      </w:pPr>
      <w:r w:rsidRPr="00E558A6">
        <w:rPr>
          <w:lang w:val="en-GB"/>
        </w:rPr>
        <w:tab/>
      </w:r>
      <w:r w:rsidRPr="00E558A6">
        <w:rPr>
          <w:lang w:val="pt-BR"/>
        </w:rPr>
        <w:t>b.</w:t>
      </w:r>
      <w:r w:rsidRPr="00E558A6">
        <w:rPr>
          <w:lang w:val="pt-BR"/>
        </w:rPr>
        <w:tab/>
      </w:r>
      <w:r w:rsidRPr="00E558A6">
        <w:rPr>
          <w:iCs/>
          <w:lang w:val="pt-BR"/>
        </w:rPr>
        <w:t xml:space="preserve">Maria mandou   eles não </w:t>
      </w:r>
      <w:r w:rsidRPr="00E558A6">
        <w:rPr>
          <w:iCs/>
          <w:lang w:val="pt-BR"/>
        </w:rPr>
        <w:tab/>
        <w:t xml:space="preserve">limpar(em) </w:t>
      </w:r>
      <w:r w:rsidRPr="00E558A6">
        <w:rPr>
          <w:iCs/>
          <w:lang w:val="pt-BR"/>
        </w:rPr>
        <w:tab/>
        <w:t>a casa.</w:t>
      </w:r>
    </w:p>
    <w:p w:rsidR="009C2B7F" w:rsidRPr="00E558A6" w:rsidRDefault="009C2B7F" w:rsidP="00E558A6">
      <w:pPr>
        <w:spacing w:line="276" w:lineRule="auto"/>
        <w:rPr>
          <w:lang w:val="en-GB"/>
        </w:rPr>
      </w:pPr>
      <w:r w:rsidRPr="00E558A6">
        <w:rPr>
          <w:lang w:val="pt-BR"/>
        </w:rPr>
        <w:tab/>
      </w:r>
      <w:r w:rsidRPr="00E558A6">
        <w:rPr>
          <w:lang w:val="pt-BR"/>
        </w:rPr>
        <w:tab/>
      </w:r>
      <w:r w:rsidRPr="00E558A6">
        <w:rPr>
          <w:lang w:val="en-GB"/>
        </w:rPr>
        <w:t xml:space="preserve">Maria ordered   they not </w:t>
      </w:r>
      <w:r w:rsidRPr="00E558A6">
        <w:rPr>
          <w:lang w:val="en-GB"/>
        </w:rPr>
        <w:tab/>
        <w:t>clean</w:t>
      </w:r>
      <w:r w:rsidR="00F143D5" w:rsidRPr="00E558A6">
        <w:rPr>
          <w:lang w:val="en-US"/>
        </w:rPr>
        <w:t>.</w:t>
      </w:r>
      <w:r w:rsidR="00F143D5" w:rsidRPr="00E558A6">
        <w:rPr>
          <w:smallCaps/>
          <w:lang w:val="en-US"/>
        </w:rPr>
        <w:t>inf</w:t>
      </w:r>
      <w:r w:rsidRPr="00E558A6">
        <w:rPr>
          <w:lang w:val="en-GB"/>
        </w:rPr>
        <w:t xml:space="preserve"> </w:t>
      </w:r>
      <w:r w:rsidRPr="00E558A6">
        <w:rPr>
          <w:lang w:val="en-GB"/>
        </w:rPr>
        <w:tab/>
        <w:t>the house.</w:t>
      </w:r>
    </w:p>
    <w:p w:rsidR="009C2B7F" w:rsidRPr="00E558A6" w:rsidRDefault="009C2B7F" w:rsidP="00E558A6">
      <w:pPr>
        <w:spacing w:line="276" w:lineRule="auto"/>
        <w:rPr>
          <w:lang w:val="en-GB"/>
        </w:rPr>
      </w:pPr>
      <w:r w:rsidRPr="00E558A6">
        <w:rPr>
          <w:lang w:val="en-GB"/>
        </w:rPr>
        <w:tab/>
      </w:r>
      <w:r w:rsidRPr="00E558A6">
        <w:rPr>
          <w:lang w:val="en-GB"/>
        </w:rPr>
        <w:tab/>
      </w:r>
      <w:r w:rsidR="00F143D5" w:rsidRPr="00E558A6">
        <w:rPr>
          <w:lang w:val="en-GB"/>
        </w:rPr>
        <w:t>‘</w:t>
      </w:r>
      <w:r w:rsidRPr="00E558A6">
        <w:rPr>
          <w:lang w:val="en-GB"/>
        </w:rPr>
        <w:t>Maria ordered them not  to clean  the house.</w:t>
      </w:r>
      <w:r w:rsidR="00F143D5" w:rsidRPr="00E558A6">
        <w:rPr>
          <w:lang w:val="en-GB"/>
        </w:rPr>
        <w:t>’</w:t>
      </w:r>
    </w:p>
    <w:p w:rsidR="009C2B7F" w:rsidRPr="00E558A6" w:rsidRDefault="009C2B7F" w:rsidP="00E558A6">
      <w:pPr>
        <w:spacing w:line="276" w:lineRule="auto"/>
        <w:rPr>
          <w:lang w:val="pt-BR"/>
        </w:rPr>
      </w:pPr>
      <w:r w:rsidRPr="00E558A6">
        <w:rPr>
          <w:lang w:val="en-GB"/>
        </w:rPr>
        <w:tab/>
      </w:r>
      <w:r w:rsidRPr="00E558A6">
        <w:rPr>
          <w:lang w:val="pt-BR"/>
        </w:rPr>
        <w:t>c.</w:t>
      </w:r>
      <w:r w:rsidRPr="00E558A6">
        <w:rPr>
          <w:lang w:val="pt-BR"/>
        </w:rPr>
        <w:tab/>
      </w:r>
      <w:r w:rsidRPr="00E558A6">
        <w:rPr>
          <w:iCs/>
          <w:lang w:val="pt-BR"/>
        </w:rPr>
        <w:t xml:space="preserve">Maria não </w:t>
      </w:r>
      <w:r w:rsidRPr="00E558A6">
        <w:rPr>
          <w:iCs/>
          <w:lang w:val="pt-BR"/>
        </w:rPr>
        <w:tab/>
        <w:t xml:space="preserve">mandou </w:t>
      </w:r>
      <w:r w:rsidRPr="00E558A6">
        <w:rPr>
          <w:iCs/>
          <w:lang w:val="pt-BR"/>
        </w:rPr>
        <w:tab/>
        <w:t>eles não limpar(em)</w:t>
      </w:r>
      <w:r w:rsidRPr="00E558A6">
        <w:rPr>
          <w:iCs/>
          <w:lang w:val="pt-BR"/>
        </w:rPr>
        <w:tab/>
        <w:t xml:space="preserve"> a casa.</w:t>
      </w:r>
    </w:p>
    <w:p w:rsidR="009C2B7F" w:rsidRPr="00E558A6" w:rsidRDefault="009C2B7F" w:rsidP="00E558A6">
      <w:pPr>
        <w:spacing w:line="276" w:lineRule="auto"/>
        <w:rPr>
          <w:lang w:val="en-GB"/>
        </w:rPr>
      </w:pPr>
      <w:r w:rsidRPr="00E558A6">
        <w:rPr>
          <w:lang w:val="pt-BR"/>
        </w:rPr>
        <w:tab/>
      </w:r>
      <w:r w:rsidRPr="00E558A6">
        <w:rPr>
          <w:lang w:val="pt-BR"/>
        </w:rPr>
        <w:tab/>
      </w:r>
      <w:r w:rsidRPr="00E558A6">
        <w:rPr>
          <w:lang w:val="en-GB"/>
        </w:rPr>
        <w:t xml:space="preserve">Maria  not </w:t>
      </w:r>
      <w:r w:rsidRPr="00E558A6">
        <w:rPr>
          <w:lang w:val="en-GB"/>
        </w:rPr>
        <w:tab/>
        <w:t xml:space="preserve">ordered </w:t>
      </w:r>
      <w:r w:rsidRPr="00E558A6">
        <w:rPr>
          <w:lang w:val="en-GB"/>
        </w:rPr>
        <w:tab/>
        <w:t>they not clean</w:t>
      </w:r>
      <w:r w:rsidR="00F143D5" w:rsidRPr="00E558A6">
        <w:rPr>
          <w:lang w:val="en-US"/>
        </w:rPr>
        <w:t>.</w:t>
      </w:r>
      <w:r w:rsidR="00F143D5" w:rsidRPr="00E558A6">
        <w:rPr>
          <w:smallCaps/>
          <w:lang w:val="en-US"/>
        </w:rPr>
        <w:t>inf</w:t>
      </w:r>
      <w:r w:rsidRPr="00E558A6">
        <w:rPr>
          <w:lang w:val="en-GB"/>
        </w:rPr>
        <w:t xml:space="preserve"> </w:t>
      </w:r>
      <w:r w:rsidRPr="00E558A6">
        <w:rPr>
          <w:lang w:val="en-GB"/>
        </w:rPr>
        <w:tab/>
        <w:t>the house.</w:t>
      </w:r>
    </w:p>
    <w:p w:rsidR="009C2B7F" w:rsidRPr="00E558A6" w:rsidRDefault="009C2B7F" w:rsidP="00E558A6">
      <w:pPr>
        <w:spacing w:line="276" w:lineRule="auto"/>
        <w:rPr>
          <w:lang w:val="en-GB"/>
        </w:rPr>
      </w:pPr>
      <w:r w:rsidRPr="00E558A6">
        <w:rPr>
          <w:lang w:val="en-GB"/>
        </w:rPr>
        <w:tab/>
      </w:r>
      <w:r w:rsidRPr="00E558A6">
        <w:rPr>
          <w:lang w:val="en-GB"/>
        </w:rPr>
        <w:tab/>
      </w:r>
      <w:r w:rsidR="00F143D5" w:rsidRPr="00E558A6">
        <w:rPr>
          <w:lang w:val="en-GB"/>
        </w:rPr>
        <w:t>‘</w:t>
      </w:r>
      <w:r w:rsidRPr="00E558A6">
        <w:rPr>
          <w:lang w:val="en-GB"/>
        </w:rPr>
        <w:t>Maria didn’t order them not to clean the house.</w:t>
      </w:r>
      <w:r w:rsidR="00F143D5" w:rsidRPr="00E558A6">
        <w:rPr>
          <w:lang w:val="en-GB"/>
        </w:rPr>
        <w:t>’</w:t>
      </w:r>
    </w:p>
    <w:p w:rsidR="009C2B7F" w:rsidRPr="00E558A6" w:rsidRDefault="009C2B7F" w:rsidP="00E558A6">
      <w:pPr>
        <w:spacing w:line="276" w:lineRule="auto"/>
        <w:rPr>
          <w:lang w:val="en-GB"/>
        </w:rPr>
      </w:pPr>
    </w:p>
    <w:p w:rsidR="009C2B7F" w:rsidRPr="00E558A6" w:rsidRDefault="009C2B7F" w:rsidP="00E558A6">
      <w:pPr>
        <w:spacing w:line="276" w:lineRule="auto"/>
        <w:rPr>
          <w:bCs/>
          <w:i/>
          <w:lang w:val="en-US"/>
        </w:rPr>
      </w:pPr>
      <w:r w:rsidRPr="00E558A6">
        <w:rPr>
          <w:lang w:val="en-US"/>
        </w:rPr>
        <w:t>Two separate event modifiers are also possible:</w:t>
      </w:r>
    </w:p>
    <w:p w:rsidR="009C2B7F" w:rsidRPr="00E558A6" w:rsidRDefault="009C2B7F" w:rsidP="00E558A6">
      <w:pPr>
        <w:spacing w:line="276" w:lineRule="auto"/>
        <w:rPr>
          <w:bCs/>
          <w:lang w:val="pt-BR"/>
        </w:rPr>
      </w:pPr>
      <w:r w:rsidRPr="00E558A6">
        <w:rPr>
          <w:bCs/>
          <w:lang w:val="pt-BR"/>
        </w:rPr>
        <w:t>(15)</w:t>
      </w:r>
      <w:r w:rsidRPr="00E558A6">
        <w:rPr>
          <w:bCs/>
          <w:lang w:val="pt-BR"/>
        </w:rPr>
        <w:tab/>
        <w:t>a.</w:t>
      </w:r>
      <w:r w:rsidRPr="00E558A6">
        <w:rPr>
          <w:bCs/>
          <w:lang w:val="pt-BR"/>
        </w:rPr>
        <w:tab/>
      </w:r>
      <w:r w:rsidRPr="00E558A6">
        <w:rPr>
          <w:bCs/>
          <w:iCs/>
          <w:lang w:val="pt-BR"/>
        </w:rPr>
        <w:t xml:space="preserve">Maria mandou   quatro vezes  eles enxaguar </w:t>
      </w:r>
      <w:r w:rsidRPr="00E558A6">
        <w:rPr>
          <w:bCs/>
          <w:iCs/>
          <w:lang w:val="pt-BR"/>
        </w:rPr>
        <w:tab/>
        <w:t>a camisa.</w:t>
      </w:r>
    </w:p>
    <w:p w:rsidR="009C2B7F" w:rsidRPr="00E558A6" w:rsidRDefault="009C2B7F" w:rsidP="00E558A6">
      <w:pPr>
        <w:spacing w:line="276" w:lineRule="auto"/>
        <w:rPr>
          <w:bCs/>
          <w:lang w:val="en-GB"/>
        </w:rPr>
      </w:pPr>
      <w:r w:rsidRPr="00E558A6">
        <w:rPr>
          <w:bCs/>
          <w:lang w:val="pt-BR"/>
        </w:rPr>
        <w:tab/>
      </w:r>
      <w:r w:rsidRPr="00E558A6">
        <w:rPr>
          <w:bCs/>
          <w:lang w:val="pt-BR"/>
        </w:rPr>
        <w:tab/>
      </w:r>
      <w:r w:rsidRPr="00E558A6">
        <w:rPr>
          <w:bCs/>
          <w:lang w:val="en-GB"/>
        </w:rPr>
        <w:t xml:space="preserve">Maria ordered    four </w:t>
      </w:r>
      <w:r w:rsidR="005B118A" w:rsidRPr="00E558A6">
        <w:rPr>
          <w:bCs/>
          <w:lang w:val="en-GB"/>
        </w:rPr>
        <w:t xml:space="preserve">   </w:t>
      </w:r>
      <w:r w:rsidRPr="00E558A6">
        <w:rPr>
          <w:bCs/>
          <w:lang w:val="en-GB"/>
        </w:rPr>
        <w:t xml:space="preserve">times  they rinse </w:t>
      </w:r>
      <w:r w:rsidRPr="00E558A6">
        <w:rPr>
          <w:bCs/>
          <w:lang w:val="en-GB"/>
        </w:rPr>
        <w:tab/>
        <w:t>the shirt.</w:t>
      </w:r>
    </w:p>
    <w:p w:rsidR="009C2B7F" w:rsidRPr="00E558A6" w:rsidRDefault="005B118A" w:rsidP="00E558A6">
      <w:pPr>
        <w:spacing w:line="276" w:lineRule="auto"/>
        <w:ind w:left="1286"/>
        <w:rPr>
          <w:lang w:val="en-GB"/>
        </w:rPr>
      </w:pPr>
      <w:r w:rsidRPr="00E558A6">
        <w:rPr>
          <w:bCs/>
          <w:lang w:val="en-GB"/>
        </w:rPr>
        <w:t>‘</w:t>
      </w:r>
      <w:r w:rsidR="009C2B7F" w:rsidRPr="00E558A6">
        <w:rPr>
          <w:lang w:val="en-GB"/>
        </w:rPr>
        <w:t>There were four times that Maria ordered them to rinse the shirt</w:t>
      </w:r>
      <w:r w:rsidRPr="00E558A6">
        <w:rPr>
          <w:lang w:val="en-GB"/>
        </w:rPr>
        <w:t>.’</w:t>
      </w:r>
      <w:r w:rsidR="009C2B7F" w:rsidRPr="00E558A6">
        <w:rPr>
          <w:lang w:val="en-GB"/>
        </w:rPr>
        <w:t xml:space="preserve"> (four orderings)</w:t>
      </w:r>
    </w:p>
    <w:p w:rsidR="009C2B7F" w:rsidRPr="00E558A6" w:rsidRDefault="009C2B7F" w:rsidP="00E558A6">
      <w:pPr>
        <w:spacing w:line="276" w:lineRule="auto"/>
        <w:rPr>
          <w:bCs/>
          <w:iCs/>
          <w:lang w:val="pt-BR"/>
        </w:rPr>
      </w:pPr>
      <w:r w:rsidRPr="00E558A6">
        <w:rPr>
          <w:bCs/>
          <w:lang w:val="en-GB"/>
        </w:rPr>
        <w:tab/>
      </w:r>
      <w:r w:rsidRPr="00E558A6">
        <w:rPr>
          <w:bCs/>
          <w:lang w:val="pt-BR"/>
        </w:rPr>
        <w:t>b.</w:t>
      </w:r>
      <w:r w:rsidRPr="00E558A6">
        <w:rPr>
          <w:bCs/>
          <w:iCs/>
          <w:lang w:val="pt-BR"/>
        </w:rPr>
        <w:tab/>
        <w:t>Maria mandou eles</w:t>
      </w:r>
      <w:r w:rsidRPr="00E558A6">
        <w:rPr>
          <w:bCs/>
          <w:iCs/>
          <w:lang w:val="pt-BR"/>
        </w:rPr>
        <w:tab/>
        <w:t xml:space="preserve"> enxaguar </w:t>
      </w:r>
      <w:r w:rsidRPr="00E558A6">
        <w:rPr>
          <w:bCs/>
          <w:iCs/>
          <w:lang w:val="pt-BR"/>
        </w:rPr>
        <w:tab/>
        <w:t xml:space="preserve">a camisa </w:t>
      </w:r>
      <w:r w:rsidRPr="00E558A6">
        <w:rPr>
          <w:bCs/>
          <w:iCs/>
          <w:lang w:val="pt-BR"/>
        </w:rPr>
        <w:tab/>
        <w:t>quatro vezes.</w:t>
      </w:r>
    </w:p>
    <w:p w:rsidR="009C2B7F" w:rsidRPr="00E558A6" w:rsidRDefault="009C2B7F" w:rsidP="00E558A6">
      <w:pPr>
        <w:spacing w:line="276" w:lineRule="auto"/>
        <w:rPr>
          <w:bCs/>
          <w:lang w:val="en-GB"/>
        </w:rPr>
      </w:pPr>
      <w:r w:rsidRPr="00E558A6">
        <w:rPr>
          <w:bCs/>
          <w:lang w:val="pt-BR"/>
        </w:rPr>
        <w:tab/>
      </w:r>
      <w:r w:rsidRPr="00E558A6">
        <w:rPr>
          <w:bCs/>
          <w:lang w:val="pt-BR"/>
        </w:rPr>
        <w:tab/>
      </w:r>
      <w:r w:rsidRPr="00E558A6">
        <w:rPr>
          <w:bCs/>
          <w:lang w:val="en-GB"/>
        </w:rPr>
        <w:t>Maria ordered they</w:t>
      </w:r>
      <w:r w:rsidRPr="00E558A6">
        <w:rPr>
          <w:bCs/>
          <w:lang w:val="en-GB"/>
        </w:rPr>
        <w:tab/>
        <w:t xml:space="preserve"> rinse </w:t>
      </w:r>
      <w:r w:rsidRPr="00E558A6">
        <w:rPr>
          <w:bCs/>
          <w:lang w:val="en-GB"/>
        </w:rPr>
        <w:tab/>
      </w:r>
      <w:r w:rsidRPr="00E558A6">
        <w:rPr>
          <w:bCs/>
          <w:lang w:val="en-GB"/>
        </w:rPr>
        <w:tab/>
        <w:t>the shirt</w:t>
      </w:r>
      <w:r w:rsidRPr="00E558A6">
        <w:rPr>
          <w:bCs/>
          <w:lang w:val="en-GB"/>
        </w:rPr>
        <w:tab/>
        <w:t>four times.</w:t>
      </w:r>
    </w:p>
    <w:p w:rsidR="009C2B7F" w:rsidRPr="00E558A6" w:rsidRDefault="009C2B7F" w:rsidP="00E558A6">
      <w:pPr>
        <w:spacing w:line="276" w:lineRule="auto"/>
        <w:rPr>
          <w:bCs/>
          <w:lang w:val="en-GB"/>
        </w:rPr>
      </w:pPr>
      <w:r w:rsidRPr="00E558A6">
        <w:rPr>
          <w:bCs/>
          <w:i/>
          <w:lang w:val="en-GB"/>
        </w:rPr>
        <w:tab/>
      </w:r>
      <w:r w:rsidRPr="00E558A6">
        <w:rPr>
          <w:bCs/>
          <w:i/>
          <w:lang w:val="en-GB"/>
        </w:rPr>
        <w:tab/>
      </w:r>
      <w:r w:rsidRPr="00E558A6">
        <w:rPr>
          <w:bCs/>
          <w:lang w:val="en-GB"/>
        </w:rPr>
        <w:t xml:space="preserve">Also: </w:t>
      </w:r>
      <w:r w:rsidR="005B118A" w:rsidRPr="00E558A6">
        <w:rPr>
          <w:bCs/>
          <w:lang w:val="en-GB"/>
        </w:rPr>
        <w:t>‘</w:t>
      </w:r>
      <w:r w:rsidRPr="00E558A6">
        <w:rPr>
          <w:bCs/>
          <w:lang w:val="en-GB"/>
        </w:rPr>
        <w:t>Maria ordered them to rinse the shirt four times.</w:t>
      </w:r>
      <w:r w:rsidR="005B118A" w:rsidRPr="00E558A6">
        <w:rPr>
          <w:bCs/>
          <w:lang w:val="en-GB"/>
        </w:rPr>
        <w:t>’</w:t>
      </w:r>
      <w:r w:rsidRPr="00E558A6">
        <w:rPr>
          <w:bCs/>
          <w:lang w:val="en-GB"/>
        </w:rPr>
        <w:t xml:space="preserve"> (four rinsings)</w:t>
      </w:r>
    </w:p>
    <w:p w:rsidR="009C2B7F" w:rsidRPr="00E558A6" w:rsidRDefault="00684FE7" w:rsidP="00E558A6">
      <w:pPr>
        <w:pStyle w:val="lsSection3"/>
        <w:numPr>
          <w:ilvl w:val="0"/>
          <w:numId w:val="0"/>
        </w:numPr>
        <w:rPr>
          <w:rFonts w:ascii="Times New Roman" w:hAnsi="Times New Roman"/>
          <w:lang w:val="en-US"/>
        </w:rPr>
      </w:pPr>
      <w:r w:rsidRPr="00E558A6">
        <w:rPr>
          <w:rFonts w:ascii="Times New Roman" w:hAnsi="Times New Roman"/>
          <w:lang w:val="en-US"/>
        </w:rPr>
        <w:t xml:space="preserve">3.2.2. </w:t>
      </w:r>
      <w:r w:rsidR="009C2B7F" w:rsidRPr="00E558A6">
        <w:rPr>
          <w:rFonts w:ascii="Times New Roman" w:hAnsi="Times New Roman"/>
          <w:lang w:val="en-US"/>
        </w:rPr>
        <w:t xml:space="preserve">The </w:t>
      </w:r>
      <w:r w:rsidRPr="00E558A6">
        <w:rPr>
          <w:rFonts w:ascii="Times New Roman" w:hAnsi="Times New Roman"/>
          <w:lang w:val="en-US"/>
        </w:rPr>
        <w:t>1st</w:t>
      </w:r>
      <w:r w:rsidR="009C2B7F" w:rsidRPr="00E558A6">
        <w:rPr>
          <w:rFonts w:ascii="Times New Roman" w:hAnsi="Times New Roman"/>
          <w:lang w:val="en-US"/>
        </w:rPr>
        <w:t xml:space="preserve"> </w:t>
      </w:r>
      <w:r w:rsidRPr="00E558A6">
        <w:rPr>
          <w:rFonts w:ascii="Times New Roman" w:hAnsi="Times New Roman"/>
          <w:lang w:val="en-US"/>
        </w:rPr>
        <w:t>p</w:t>
      </w:r>
      <w:r w:rsidR="009C2B7F" w:rsidRPr="00E558A6">
        <w:rPr>
          <w:rFonts w:ascii="Times New Roman" w:hAnsi="Times New Roman"/>
          <w:lang w:val="en-US"/>
        </w:rPr>
        <w:t>erson singular nominative pronoun</w:t>
      </w:r>
    </w:p>
    <w:p w:rsidR="009C2B7F" w:rsidRPr="00E558A6" w:rsidRDefault="009C2B7F" w:rsidP="00E558A6">
      <w:pPr>
        <w:spacing w:line="276" w:lineRule="auto"/>
        <w:rPr>
          <w:i/>
          <w:lang w:val="en-US"/>
        </w:rPr>
      </w:pPr>
      <w:r w:rsidRPr="00E558A6">
        <w:rPr>
          <w:lang w:val="en-US"/>
        </w:rPr>
        <w:t xml:space="preserve">The first person singular nominative subject pronoun </w:t>
      </w:r>
      <w:r w:rsidRPr="00E558A6">
        <w:rPr>
          <w:i/>
          <w:lang w:val="en-US"/>
        </w:rPr>
        <w:t xml:space="preserve">eu </w:t>
      </w:r>
      <w:r w:rsidRPr="00E558A6">
        <w:rPr>
          <w:iCs/>
          <w:lang w:val="en-US"/>
        </w:rPr>
        <w:t>(which is still</w:t>
      </w:r>
      <w:r w:rsidR="00684FE7" w:rsidRPr="00E558A6">
        <w:rPr>
          <w:iCs/>
          <w:lang w:val="en-US"/>
        </w:rPr>
        <w:t xml:space="preserve"> </w:t>
      </w:r>
      <w:r w:rsidRPr="00E558A6">
        <w:rPr>
          <w:iCs/>
          <w:lang w:val="en-US"/>
        </w:rPr>
        <w:t xml:space="preserve">distinct from the accusative) </w:t>
      </w:r>
      <w:r w:rsidRPr="00E558A6">
        <w:rPr>
          <w:lang w:val="en-US"/>
        </w:rPr>
        <w:t xml:space="preserve">cannot be used in object position, either in monoclausal sentences (16a) or with standard object control verbs such as </w:t>
      </w:r>
      <w:r w:rsidRPr="00E558A6">
        <w:rPr>
          <w:i/>
          <w:lang w:val="en-US"/>
        </w:rPr>
        <w:t xml:space="preserve">forçar </w:t>
      </w:r>
      <w:r w:rsidR="00684FE7" w:rsidRPr="00E558A6">
        <w:rPr>
          <w:lang w:val="en-US"/>
        </w:rPr>
        <w:t>‘</w:t>
      </w:r>
      <w:r w:rsidRPr="00E558A6">
        <w:rPr>
          <w:lang w:val="en-US"/>
        </w:rPr>
        <w:t>obligate</w:t>
      </w:r>
      <w:r w:rsidR="00684FE7" w:rsidRPr="00E558A6">
        <w:rPr>
          <w:lang w:val="en-US"/>
        </w:rPr>
        <w:t>’</w:t>
      </w:r>
      <w:r w:rsidRPr="00E558A6">
        <w:rPr>
          <w:lang w:val="en-US"/>
        </w:rPr>
        <w:t xml:space="preserve"> and </w:t>
      </w:r>
      <w:r w:rsidRPr="00E558A6">
        <w:rPr>
          <w:i/>
          <w:lang w:val="en-US"/>
        </w:rPr>
        <w:t xml:space="preserve">proibir </w:t>
      </w:r>
      <w:r w:rsidR="00684FE7" w:rsidRPr="00E558A6">
        <w:rPr>
          <w:lang w:val="en-US"/>
        </w:rPr>
        <w:t>‘</w:t>
      </w:r>
      <w:r w:rsidRPr="00E558A6">
        <w:rPr>
          <w:lang w:val="en-US"/>
        </w:rPr>
        <w:t>prohibit</w:t>
      </w:r>
      <w:r w:rsidR="00684FE7" w:rsidRPr="00E558A6">
        <w:rPr>
          <w:lang w:val="en-US"/>
        </w:rPr>
        <w:t>’</w:t>
      </w:r>
      <w:r w:rsidRPr="00E558A6">
        <w:rPr>
          <w:lang w:val="en-US"/>
        </w:rPr>
        <w:t xml:space="preserve"> (16b), but it is grammatical with </w:t>
      </w:r>
      <w:r w:rsidRPr="00E558A6">
        <w:rPr>
          <w:i/>
          <w:lang w:val="en-US"/>
        </w:rPr>
        <w:t xml:space="preserve">mandar </w:t>
      </w:r>
      <w:r w:rsidRPr="00E558A6">
        <w:rPr>
          <w:lang w:val="en-US"/>
        </w:rPr>
        <w:t xml:space="preserve">and </w:t>
      </w:r>
      <w:r w:rsidRPr="00E558A6">
        <w:rPr>
          <w:i/>
          <w:lang w:val="en-US"/>
        </w:rPr>
        <w:t xml:space="preserve">fazer </w:t>
      </w:r>
      <w:r w:rsidRPr="00E558A6">
        <w:rPr>
          <w:lang w:val="en-US"/>
        </w:rPr>
        <w:t>(16c)</w:t>
      </w:r>
      <w:r w:rsidRPr="00E558A6">
        <w:rPr>
          <w:i/>
          <w:lang w:val="en-US"/>
        </w:rPr>
        <w:t xml:space="preserve">. </w:t>
      </w:r>
    </w:p>
    <w:p w:rsidR="00684FE7" w:rsidRPr="00E558A6" w:rsidRDefault="00684FE7" w:rsidP="00E558A6">
      <w:pPr>
        <w:spacing w:line="276" w:lineRule="auto"/>
        <w:rPr>
          <w:lang w:val="en-US"/>
        </w:rPr>
      </w:pPr>
    </w:p>
    <w:p w:rsidR="009C2B7F" w:rsidRPr="00E558A6" w:rsidRDefault="009C2B7F" w:rsidP="00E558A6">
      <w:pPr>
        <w:spacing w:line="276" w:lineRule="auto"/>
        <w:rPr>
          <w:lang w:val="pt-BR"/>
        </w:rPr>
      </w:pPr>
      <w:r w:rsidRPr="00E558A6">
        <w:rPr>
          <w:lang w:val="pt-BR"/>
        </w:rPr>
        <w:t>(16)</w:t>
      </w:r>
      <w:r w:rsidRPr="00E558A6">
        <w:rPr>
          <w:lang w:val="pt-BR"/>
        </w:rPr>
        <w:tab/>
        <w:t>a.</w:t>
      </w:r>
      <w:r w:rsidRPr="00E558A6">
        <w:rPr>
          <w:lang w:val="pt-BR"/>
        </w:rPr>
        <w:tab/>
      </w:r>
      <w:r w:rsidRPr="00E558A6">
        <w:rPr>
          <w:iCs/>
          <w:lang w:val="pt-BR"/>
        </w:rPr>
        <w:t>Ela</w:t>
      </w:r>
      <w:r w:rsidRPr="00E558A6">
        <w:rPr>
          <w:iCs/>
          <w:lang w:val="pt-BR"/>
        </w:rPr>
        <w:tab/>
        <w:t xml:space="preserve">me </w:t>
      </w:r>
      <w:r w:rsidRPr="00E558A6">
        <w:rPr>
          <w:iCs/>
          <w:lang w:val="pt-BR"/>
        </w:rPr>
        <w:tab/>
      </w:r>
      <w:r w:rsidR="00684FE7" w:rsidRPr="00E558A6">
        <w:rPr>
          <w:iCs/>
          <w:lang w:val="pt-BR"/>
        </w:rPr>
        <w:t xml:space="preserve">  </w:t>
      </w:r>
      <w:r w:rsidRPr="00E558A6">
        <w:rPr>
          <w:iCs/>
          <w:lang w:val="pt-BR"/>
        </w:rPr>
        <w:t>viu/viu</w:t>
      </w:r>
      <w:r w:rsidRPr="00E558A6">
        <w:rPr>
          <w:iCs/>
          <w:lang w:val="pt-BR"/>
        </w:rPr>
        <w:tab/>
        <w:t>*eu.</w:t>
      </w:r>
    </w:p>
    <w:p w:rsidR="009C2B7F" w:rsidRPr="00E558A6" w:rsidRDefault="009C2B7F" w:rsidP="00E558A6">
      <w:pPr>
        <w:spacing w:line="276" w:lineRule="auto"/>
        <w:rPr>
          <w:lang w:val="en-GB"/>
        </w:rPr>
      </w:pPr>
      <w:r w:rsidRPr="00E558A6">
        <w:rPr>
          <w:lang w:val="pt-BR"/>
        </w:rPr>
        <w:tab/>
        <w:t xml:space="preserve">         </w:t>
      </w:r>
      <w:r w:rsidRPr="00E558A6">
        <w:rPr>
          <w:lang w:val="pt-BR"/>
        </w:rPr>
        <w:tab/>
      </w:r>
      <w:r w:rsidRPr="00E558A6">
        <w:rPr>
          <w:lang w:val="en-GB"/>
        </w:rPr>
        <w:t xml:space="preserve">she </w:t>
      </w:r>
      <w:r w:rsidRPr="00E558A6">
        <w:rPr>
          <w:lang w:val="en-GB"/>
        </w:rPr>
        <w:tab/>
        <w:t>me.</w:t>
      </w:r>
      <w:r w:rsidR="00684FE7" w:rsidRPr="00E558A6">
        <w:rPr>
          <w:smallCaps/>
          <w:lang w:val="en-US"/>
        </w:rPr>
        <w:t>acc</w:t>
      </w:r>
      <w:r w:rsidRPr="00E558A6">
        <w:rPr>
          <w:lang w:val="en-GB"/>
        </w:rPr>
        <w:t xml:space="preserve"> saw/saw </w:t>
      </w:r>
      <w:r w:rsidRPr="00E558A6">
        <w:rPr>
          <w:lang w:val="en-GB"/>
        </w:rPr>
        <w:tab/>
        <w:t xml:space="preserve">  I</w:t>
      </w:r>
      <w:r w:rsidR="00684FE7" w:rsidRPr="00E558A6">
        <w:rPr>
          <w:lang w:val="en-GB"/>
        </w:rPr>
        <w:t>.</w:t>
      </w:r>
      <w:r w:rsidR="00684FE7" w:rsidRPr="00E558A6">
        <w:rPr>
          <w:smallCaps/>
          <w:lang w:val="en-US"/>
        </w:rPr>
        <w:t>nom</w:t>
      </w:r>
    </w:p>
    <w:p w:rsidR="009C2B7F" w:rsidRPr="00E558A6" w:rsidRDefault="009C2B7F" w:rsidP="00E558A6">
      <w:pPr>
        <w:spacing w:line="276" w:lineRule="auto"/>
        <w:rPr>
          <w:lang w:val="pt-BR"/>
        </w:rPr>
      </w:pPr>
      <w:r w:rsidRPr="00E558A6">
        <w:rPr>
          <w:lang w:val="en-GB"/>
        </w:rPr>
        <w:tab/>
      </w:r>
      <w:r w:rsidRPr="00E558A6">
        <w:rPr>
          <w:lang w:val="en-GB"/>
        </w:rPr>
        <w:tab/>
      </w:r>
      <w:r w:rsidR="00684FE7" w:rsidRPr="00E558A6">
        <w:rPr>
          <w:lang w:val="fr-FR"/>
        </w:rPr>
        <w:t>‘</w:t>
      </w:r>
      <w:r w:rsidRPr="00E558A6">
        <w:rPr>
          <w:lang w:val="pt-BR"/>
        </w:rPr>
        <w:t>She saw me.</w:t>
      </w:r>
      <w:r w:rsidR="00684FE7" w:rsidRPr="00E558A6">
        <w:rPr>
          <w:lang w:val="pt-BR"/>
        </w:rPr>
        <w:t>’</w:t>
      </w:r>
    </w:p>
    <w:p w:rsidR="009C2B7F" w:rsidRPr="00E558A6" w:rsidRDefault="009C2B7F" w:rsidP="00E558A6">
      <w:pPr>
        <w:spacing w:line="276" w:lineRule="auto"/>
        <w:rPr>
          <w:lang w:val="pt-BR"/>
        </w:rPr>
      </w:pPr>
      <w:r w:rsidRPr="00E558A6">
        <w:rPr>
          <w:lang w:val="pt-BR"/>
        </w:rPr>
        <w:tab/>
        <w:t>b.</w:t>
      </w:r>
      <w:r w:rsidRPr="00E558A6">
        <w:rPr>
          <w:lang w:val="pt-BR"/>
        </w:rPr>
        <w:tab/>
      </w:r>
      <w:r w:rsidRPr="00E558A6">
        <w:rPr>
          <w:iCs/>
          <w:lang w:val="pt-BR"/>
        </w:rPr>
        <w:t>*A professora</w:t>
      </w:r>
      <w:r w:rsidR="00684FE7" w:rsidRPr="00E558A6">
        <w:rPr>
          <w:iCs/>
          <w:lang w:val="pt-BR"/>
        </w:rPr>
        <w:t xml:space="preserve"> </w:t>
      </w:r>
      <w:r w:rsidRPr="00E558A6">
        <w:rPr>
          <w:iCs/>
          <w:lang w:val="pt-BR"/>
        </w:rPr>
        <w:t xml:space="preserve">proibiu </w:t>
      </w:r>
      <w:r w:rsidRPr="00E558A6">
        <w:rPr>
          <w:iCs/>
          <w:lang w:val="pt-BR"/>
        </w:rPr>
        <w:tab/>
        <w:t>eu        de apagar o quadro.</w:t>
      </w:r>
    </w:p>
    <w:p w:rsidR="009C2B7F" w:rsidRPr="00E558A6" w:rsidRDefault="009C2B7F" w:rsidP="00E558A6">
      <w:pPr>
        <w:spacing w:line="276" w:lineRule="auto"/>
        <w:rPr>
          <w:lang w:val="en-US"/>
        </w:rPr>
      </w:pPr>
      <w:r w:rsidRPr="00E558A6">
        <w:rPr>
          <w:lang w:val="pt-BR"/>
        </w:rPr>
        <w:tab/>
      </w:r>
      <w:r w:rsidRPr="00E558A6">
        <w:rPr>
          <w:lang w:val="pt-BR"/>
        </w:rPr>
        <w:tab/>
      </w:r>
      <w:r w:rsidRPr="00E558A6">
        <w:rPr>
          <w:lang w:val="en-US"/>
        </w:rPr>
        <w:t xml:space="preserve">the teacher </w:t>
      </w:r>
      <w:r w:rsidRPr="00E558A6">
        <w:rPr>
          <w:lang w:val="en-US"/>
        </w:rPr>
        <w:tab/>
      </w:r>
      <w:r w:rsidR="00684FE7" w:rsidRPr="00E558A6">
        <w:rPr>
          <w:lang w:val="en-US"/>
        </w:rPr>
        <w:t xml:space="preserve">  </w:t>
      </w:r>
      <w:r w:rsidRPr="00E558A6">
        <w:rPr>
          <w:lang w:val="en-US"/>
        </w:rPr>
        <w:t xml:space="preserve">prohibited </w:t>
      </w:r>
      <w:r w:rsidRPr="00E558A6">
        <w:rPr>
          <w:lang w:val="en-US"/>
        </w:rPr>
        <w:tab/>
        <w:t>I</w:t>
      </w:r>
      <w:r w:rsidR="00684FE7" w:rsidRPr="00E558A6">
        <w:rPr>
          <w:lang w:val="en-GB"/>
        </w:rPr>
        <w:t>.</w:t>
      </w:r>
      <w:r w:rsidR="00684FE7" w:rsidRPr="00E558A6">
        <w:rPr>
          <w:smallCaps/>
          <w:lang w:val="en-US"/>
        </w:rPr>
        <w:t>nom</w:t>
      </w:r>
      <w:r w:rsidRPr="00E558A6">
        <w:rPr>
          <w:lang w:val="en-US"/>
        </w:rPr>
        <w:t xml:space="preserve">  of erase  </w:t>
      </w:r>
      <w:r w:rsidR="00684FE7" w:rsidRPr="00E558A6">
        <w:rPr>
          <w:lang w:val="en-US"/>
        </w:rPr>
        <w:t xml:space="preserve">  </w:t>
      </w:r>
      <w:r w:rsidRPr="00E558A6">
        <w:rPr>
          <w:lang w:val="en-US"/>
        </w:rPr>
        <w:t xml:space="preserve">the board. </w:t>
      </w:r>
    </w:p>
    <w:p w:rsidR="009C2B7F" w:rsidRPr="00E558A6" w:rsidRDefault="009C2B7F" w:rsidP="00E558A6">
      <w:pPr>
        <w:spacing w:line="276" w:lineRule="auto"/>
        <w:rPr>
          <w:lang w:val="en-US"/>
        </w:rPr>
      </w:pPr>
      <w:r w:rsidRPr="00E558A6">
        <w:rPr>
          <w:lang w:val="en-US"/>
        </w:rPr>
        <w:lastRenderedPageBreak/>
        <w:tab/>
      </w:r>
      <w:r w:rsidRPr="00E558A6">
        <w:rPr>
          <w:lang w:val="en-US"/>
        </w:rPr>
        <w:tab/>
      </w:r>
      <w:r w:rsidR="00684FE7" w:rsidRPr="00E558A6">
        <w:rPr>
          <w:lang w:val="en-US"/>
        </w:rPr>
        <w:t>‘</w:t>
      </w:r>
      <w:r w:rsidRPr="00E558A6">
        <w:rPr>
          <w:lang w:val="en-US"/>
        </w:rPr>
        <w:t>The teacher prohibited me from erasing the board.</w:t>
      </w:r>
      <w:r w:rsidR="00684FE7" w:rsidRPr="00E558A6">
        <w:rPr>
          <w:lang w:val="en-US"/>
        </w:rPr>
        <w:t>’</w:t>
      </w:r>
    </w:p>
    <w:p w:rsidR="009C2B7F" w:rsidRPr="00E558A6" w:rsidRDefault="009C2B7F" w:rsidP="00E558A6">
      <w:pPr>
        <w:spacing w:line="276" w:lineRule="auto"/>
        <w:rPr>
          <w:lang w:val="pt-BR"/>
        </w:rPr>
      </w:pPr>
      <w:r w:rsidRPr="00E558A6">
        <w:rPr>
          <w:lang w:val="en-US"/>
        </w:rPr>
        <w:tab/>
      </w:r>
      <w:r w:rsidRPr="00E558A6">
        <w:rPr>
          <w:lang w:val="pt-BR"/>
        </w:rPr>
        <w:t>c.</w:t>
      </w:r>
      <w:r w:rsidRPr="00E558A6">
        <w:rPr>
          <w:lang w:val="pt-BR"/>
        </w:rPr>
        <w:tab/>
      </w:r>
      <w:r w:rsidRPr="00E558A6">
        <w:rPr>
          <w:iCs/>
          <w:lang w:val="pt-BR"/>
        </w:rPr>
        <w:t>A professora mandou/fez  eu        apagar o quadro.</w:t>
      </w:r>
    </w:p>
    <w:p w:rsidR="009C2B7F" w:rsidRPr="00E558A6" w:rsidRDefault="009C2B7F" w:rsidP="00E558A6">
      <w:pPr>
        <w:spacing w:line="276" w:lineRule="auto"/>
        <w:rPr>
          <w:lang w:val="en-US"/>
        </w:rPr>
      </w:pPr>
      <w:r w:rsidRPr="00E558A6">
        <w:rPr>
          <w:lang w:val="pt-BR"/>
        </w:rPr>
        <w:tab/>
      </w:r>
      <w:r w:rsidRPr="00E558A6">
        <w:rPr>
          <w:lang w:val="pt-BR"/>
        </w:rPr>
        <w:tab/>
      </w:r>
      <w:r w:rsidRPr="00E558A6">
        <w:rPr>
          <w:lang w:val="en-US"/>
        </w:rPr>
        <w:t xml:space="preserve">the teacher   </w:t>
      </w:r>
      <w:r w:rsidR="00684FE7" w:rsidRPr="00E558A6">
        <w:rPr>
          <w:lang w:val="en-US"/>
        </w:rPr>
        <w:t xml:space="preserve"> </w:t>
      </w:r>
      <w:r w:rsidRPr="00E558A6">
        <w:rPr>
          <w:lang w:val="en-US"/>
        </w:rPr>
        <w:t>made/had      I</w:t>
      </w:r>
      <w:r w:rsidR="00684FE7" w:rsidRPr="00E558A6">
        <w:rPr>
          <w:lang w:val="en-GB"/>
        </w:rPr>
        <w:t>.</w:t>
      </w:r>
      <w:r w:rsidR="00684FE7" w:rsidRPr="00E558A6">
        <w:rPr>
          <w:smallCaps/>
          <w:lang w:val="en-US"/>
        </w:rPr>
        <w:t>nom</w:t>
      </w:r>
      <w:r w:rsidRPr="00E558A6">
        <w:rPr>
          <w:lang w:val="en-US"/>
        </w:rPr>
        <w:t xml:space="preserve"> erase    the board</w:t>
      </w:r>
    </w:p>
    <w:p w:rsidR="009C2B7F" w:rsidRPr="00E558A6" w:rsidRDefault="009C2B7F" w:rsidP="00E558A6">
      <w:pPr>
        <w:spacing w:line="276" w:lineRule="auto"/>
        <w:rPr>
          <w:lang w:val="en-US"/>
        </w:rPr>
      </w:pPr>
      <w:r w:rsidRPr="00E558A6">
        <w:rPr>
          <w:lang w:val="en-US"/>
        </w:rPr>
        <w:tab/>
      </w:r>
      <w:r w:rsidRPr="00E558A6">
        <w:rPr>
          <w:lang w:val="en-US"/>
        </w:rPr>
        <w:tab/>
      </w:r>
      <w:r w:rsidR="00684FE7" w:rsidRPr="00E558A6">
        <w:rPr>
          <w:lang w:val="en-US"/>
        </w:rPr>
        <w:t>‘</w:t>
      </w:r>
      <w:r w:rsidRPr="00E558A6">
        <w:rPr>
          <w:lang w:val="en-US"/>
        </w:rPr>
        <w:t>The teacher had me erase the board.</w:t>
      </w:r>
      <w:r w:rsidR="00684FE7" w:rsidRPr="00E558A6">
        <w:rPr>
          <w:lang w:val="en-US"/>
        </w:rPr>
        <w:t xml:space="preserve">’ </w:t>
      </w:r>
      <w:r w:rsidRPr="00E558A6">
        <w:rPr>
          <w:lang w:val="en-US"/>
        </w:rPr>
        <w:t>(Farrell 1995: 121)</w:t>
      </w:r>
    </w:p>
    <w:p w:rsidR="009C2B7F" w:rsidRPr="00E558A6" w:rsidRDefault="00684FE7" w:rsidP="00E558A6">
      <w:pPr>
        <w:pStyle w:val="lsSection3"/>
        <w:numPr>
          <w:ilvl w:val="0"/>
          <w:numId w:val="0"/>
        </w:numPr>
        <w:rPr>
          <w:rFonts w:ascii="Times New Roman" w:hAnsi="Times New Roman"/>
          <w:lang w:val="en-US"/>
        </w:rPr>
      </w:pPr>
      <w:r w:rsidRPr="00E558A6">
        <w:rPr>
          <w:rFonts w:ascii="Times New Roman" w:hAnsi="Times New Roman"/>
          <w:lang w:val="en-US"/>
        </w:rPr>
        <w:t xml:space="preserve">3.2.3. </w:t>
      </w:r>
      <w:r w:rsidR="009C2B7F" w:rsidRPr="00E558A6">
        <w:rPr>
          <w:rFonts w:ascii="Times New Roman" w:hAnsi="Times New Roman"/>
          <w:lang w:val="en-US"/>
        </w:rPr>
        <w:t>No transparency effects</w:t>
      </w:r>
    </w:p>
    <w:p w:rsidR="009C2B7F" w:rsidRPr="00451329" w:rsidRDefault="009C2B7F" w:rsidP="00E558A6">
      <w:pPr>
        <w:spacing w:line="276" w:lineRule="auto"/>
        <w:rPr>
          <w:lang w:val="en-US"/>
        </w:rPr>
      </w:pPr>
      <w:r w:rsidRPr="00451329">
        <w:rPr>
          <w:lang w:val="en-US"/>
        </w:rPr>
        <w:t>Like many other scholars, Cinque (2004) argues that a diagnostic for restructuring verbs is that they show transparency effects (clitic-climbing/object-raising). Transparency effects can be obtained with restructuring causative verbs in Italian but not in Brazilian Portuguese:</w:t>
      </w:r>
    </w:p>
    <w:p w:rsidR="009C2B7F" w:rsidRPr="00451329" w:rsidRDefault="009C2B7F" w:rsidP="00E558A6">
      <w:pPr>
        <w:spacing w:line="276" w:lineRule="auto"/>
        <w:rPr>
          <w:lang w:val="en-US"/>
        </w:rPr>
      </w:pPr>
    </w:p>
    <w:p w:rsidR="00684FE7" w:rsidRDefault="009C2B7F" w:rsidP="00E558A6">
      <w:pPr>
        <w:spacing w:line="276" w:lineRule="auto"/>
        <w:rPr>
          <w:lang w:val="it-IT"/>
        </w:rPr>
      </w:pPr>
      <w:r w:rsidRPr="00451329">
        <w:rPr>
          <w:lang w:val="it-IT"/>
        </w:rPr>
        <w:t>(17</w:t>
      </w:r>
      <w:r w:rsidRPr="00684FE7">
        <w:rPr>
          <w:lang w:val="it-IT"/>
        </w:rPr>
        <w:t>)</w:t>
      </w:r>
      <w:r w:rsidRPr="00684FE7">
        <w:rPr>
          <w:lang w:val="it-IT"/>
        </w:rPr>
        <w:tab/>
        <w:t xml:space="preserve">a. </w:t>
      </w:r>
      <w:r w:rsidR="00684FE7">
        <w:rPr>
          <w:lang w:val="it-IT"/>
        </w:rPr>
        <w:tab/>
        <w:t>Italian</w:t>
      </w:r>
    </w:p>
    <w:p w:rsidR="009C2B7F" w:rsidRPr="00CD0BE7" w:rsidRDefault="00684FE7" w:rsidP="00E558A6">
      <w:pPr>
        <w:spacing w:line="276" w:lineRule="auto"/>
        <w:rPr>
          <w:lang w:val="fr-FR"/>
          <w:rPrChange w:id="344" w:author="Mihaela Moreno" w:date="2018-06-15T13:27:00Z">
            <w:rPr>
              <w:lang w:val="en-US"/>
            </w:rPr>
          </w:rPrChange>
        </w:rPr>
      </w:pPr>
      <w:r>
        <w:rPr>
          <w:lang w:val="it-IT"/>
        </w:rPr>
        <w:tab/>
      </w:r>
      <w:r w:rsidR="009C2B7F" w:rsidRPr="00684FE7">
        <w:rPr>
          <w:lang w:val="it-IT"/>
        </w:rPr>
        <w:tab/>
      </w:r>
      <w:r w:rsidR="009C2B7F" w:rsidRPr="00684FE7">
        <w:rPr>
          <w:iCs/>
          <w:lang w:val="it-IT"/>
        </w:rPr>
        <w:t>Maria la</w:t>
      </w:r>
      <w:r w:rsidR="009C2B7F" w:rsidRPr="00684FE7">
        <w:rPr>
          <w:iCs/>
          <w:lang w:val="it-IT"/>
        </w:rPr>
        <w:tab/>
        <w:t xml:space="preserve">fa </w:t>
      </w:r>
      <w:r w:rsidR="009C2B7F" w:rsidRPr="00684FE7">
        <w:rPr>
          <w:iCs/>
          <w:lang w:val="it-IT"/>
        </w:rPr>
        <w:tab/>
        <w:t>riparare a</w:t>
      </w:r>
      <w:r>
        <w:rPr>
          <w:iCs/>
          <w:lang w:val="it-IT"/>
        </w:rPr>
        <w:t xml:space="preserve"> </w:t>
      </w:r>
      <w:r w:rsidR="009C2B7F" w:rsidRPr="00684FE7">
        <w:rPr>
          <w:iCs/>
          <w:lang w:val="it-IT"/>
        </w:rPr>
        <w:t xml:space="preserve"> Giovanni.</w:t>
      </w:r>
      <w:r w:rsidR="009C2B7F" w:rsidRPr="00684FE7">
        <w:rPr>
          <w:iCs/>
          <w:lang w:val="it-IT"/>
        </w:rPr>
        <w:tab/>
      </w:r>
      <w:r w:rsidR="009C2B7F" w:rsidRPr="00684FE7">
        <w:rPr>
          <w:lang w:val="it-IT"/>
        </w:rPr>
        <w:tab/>
      </w:r>
      <w:r w:rsidR="009C2B7F" w:rsidRPr="00684FE7">
        <w:rPr>
          <w:lang w:val="it-IT"/>
        </w:rPr>
        <w:tab/>
      </w:r>
      <w:r w:rsidR="009C2B7F" w:rsidRPr="00684FE7">
        <w:rPr>
          <w:lang w:val="it-IT"/>
        </w:rPr>
        <w:tab/>
      </w:r>
    </w:p>
    <w:p w:rsidR="009C2B7F" w:rsidRPr="00684FE7" w:rsidRDefault="009C2B7F" w:rsidP="00E558A6">
      <w:pPr>
        <w:spacing w:line="276" w:lineRule="auto"/>
        <w:ind w:left="643" w:firstLine="643"/>
        <w:rPr>
          <w:lang w:val="en-US"/>
        </w:rPr>
      </w:pPr>
      <w:r w:rsidRPr="00684FE7">
        <w:rPr>
          <w:lang w:val="en-US"/>
        </w:rPr>
        <w:t>Mary it</w:t>
      </w:r>
      <w:r w:rsidR="00684FE7" w:rsidRPr="00684FE7">
        <w:rPr>
          <w:lang w:val="en-GB"/>
        </w:rPr>
        <w:t>.</w:t>
      </w:r>
      <w:r w:rsidR="00684FE7">
        <w:rPr>
          <w:smallCaps/>
          <w:lang w:val="en-US"/>
        </w:rPr>
        <w:t>acc</w:t>
      </w:r>
      <w:r w:rsidRPr="00684FE7">
        <w:rPr>
          <w:lang w:val="en-US"/>
        </w:rPr>
        <w:t xml:space="preserve"> </w:t>
      </w:r>
      <w:r w:rsidR="00684FE7">
        <w:rPr>
          <w:lang w:val="en-US"/>
        </w:rPr>
        <w:t xml:space="preserve"> </w:t>
      </w:r>
      <w:r w:rsidRPr="00684FE7">
        <w:rPr>
          <w:lang w:val="en-US"/>
        </w:rPr>
        <w:t>made</w:t>
      </w:r>
      <w:r w:rsidRPr="00684FE7">
        <w:rPr>
          <w:lang w:val="en-US"/>
        </w:rPr>
        <w:tab/>
        <w:t xml:space="preserve">repair </w:t>
      </w:r>
      <w:r w:rsidR="00684FE7">
        <w:rPr>
          <w:lang w:val="en-US"/>
        </w:rPr>
        <w:t xml:space="preserve">   </w:t>
      </w:r>
      <w:r w:rsidRPr="00684FE7">
        <w:rPr>
          <w:lang w:val="en-US"/>
        </w:rPr>
        <w:t xml:space="preserve">to Giovanni </w:t>
      </w:r>
    </w:p>
    <w:p w:rsidR="009C2B7F" w:rsidRPr="00684FE7" w:rsidRDefault="00684FE7" w:rsidP="00E558A6">
      <w:pPr>
        <w:spacing w:line="276" w:lineRule="auto"/>
        <w:ind w:left="643" w:firstLine="643"/>
        <w:rPr>
          <w:lang w:val="pt-BR"/>
        </w:rPr>
      </w:pPr>
      <w:r>
        <w:rPr>
          <w:lang w:val="en-US"/>
        </w:rPr>
        <w:t>‘</w:t>
      </w:r>
      <w:r w:rsidR="009C2B7F" w:rsidRPr="00684FE7">
        <w:rPr>
          <w:lang w:val="en-US"/>
        </w:rPr>
        <w:t>Mary made Giovanni repair it.</w:t>
      </w:r>
      <w:r>
        <w:rPr>
          <w:lang w:val="en-US"/>
        </w:rPr>
        <w:t>’</w:t>
      </w:r>
    </w:p>
    <w:p w:rsidR="00684FE7" w:rsidRDefault="009C2B7F" w:rsidP="00E558A6">
      <w:pPr>
        <w:spacing w:line="276" w:lineRule="auto"/>
        <w:ind w:firstLine="643"/>
        <w:rPr>
          <w:lang w:val="pt-BR"/>
        </w:rPr>
      </w:pPr>
      <w:r w:rsidRPr="00684FE7">
        <w:rPr>
          <w:lang w:val="pt-BR"/>
        </w:rPr>
        <w:t>b.</w:t>
      </w:r>
      <w:r w:rsidRPr="00684FE7">
        <w:rPr>
          <w:lang w:val="pt-BR"/>
        </w:rPr>
        <w:tab/>
      </w:r>
      <w:r w:rsidR="00684FE7">
        <w:rPr>
          <w:lang w:val="pt-BR"/>
        </w:rPr>
        <w:t>Brazilian Portuguese</w:t>
      </w:r>
    </w:p>
    <w:p w:rsidR="009C2B7F" w:rsidRPr="00684FE7" w:rsidRDefault="009C2B7F" w:rsidP="00E558A6">
      <w:pPr>
        <w:spacing w:line="276" w:lineRule="auto"/>
        <w:ind w:left="643" w:firstLine="643"/>
        <w:rPr>
          <w:lang w:val="pt-BR"/>
        </w:rPr>
      </w:pPr>
      <w:r w:rsidRPr="00684FE7">
        <w:rPr>
          <w:iCs/>
          <w:lang w:val="pt-BR"/>
        </w:rPr>
        <w:t xml:space="preserve">*Maria me  </w:t>
      </w:r>
      <w:r w:rsidR="00684FE7">
        <w:rPr>
          <w:iCs/>
          <w:lang w:val="pt-BR"/>
        </w:rPr>
        <w:t xml:space="preserve">    </w:t>
      </w:r>
      <w:r w:rsidRPr="00684FE7">
        <w:rPr>
          <w:iCs/>
          <w:lang w:val="pt-BR"/>
        </w:rPr>
        <w:t xml:space="preserve">  mandou</w:t>
      </w:r>
      <w:r w:rsidR="00684FE7">
        <w:rPr>
          <w:iCs/>
          <w:lang w:val="pt-BR"/>
        </w:rPr>
        <w:t xml:space="preserve"> </w:t>
      </w:r>
      <w:r w:rsidRPr="00684FE7">
        <w:rPr>
          <w:iCs/>
          <w:lang w:val="pt-BR"/>
        </w:rPr>
        <w:t>o João beijar</w:t>
      </w:r>
      <w:r w:rsidR="00684FE7">
        <w:rPr>
          <w:iCs/>
          <w:lang w:val="pt-BR"/>
        </w:rPr>
        <w:t>.</w:t>
      </w:r>
    </w:p>
    <w:p w:rsidR="009C2B7F" w:rsidRPr="00451329" w:rsidRDefault="009C2B7F" w:rsidP="00E558A6">
      <w:pPr>
        <w:spacing w:line="276" w:lineRule="auto"/>
        <w:ind w:left="643" w:firstLine="643"/>
        <w:rPr>
          <w:lang w:val="en-US"/>
        </w:rPr>
      </w:pPr>
      <w:r w:rsidRPr="00684FE7">
        <w:rPr>
          <w:lang w:val="en-US"/>
        </w:rPr>
        <w:t>Ma</w:t>
      </w:r>
      <w:r w:rsidRPr="00451329">
        <w:rPr>
          <w:lang w:val="en-US"/>
        </w:rPr>
        <w:t>ria   me</w:t>
      </w:r>
      <w:r w:rsidR="00684FE7" w:rsidRPr="00684FE7">
        <w:rPr>
          <w:lang w:val="en-GB"/>
        </w:rPr>
        <w:t>.</w:t>
      </w:r>
      <w:r w:rsidR="00684FE7">
        <w:rPr>
          <w:smallCaps/>
          <w:lang w:val="en-US"/>
        </w:rPr>
        <w:t>acc</w:t>
      </w:r>
      <w:r w:rsidRPr="00451329">
        <w:rPr>
          <w:lang w:val="en-US"/>
        </w:rPr>
        <w:t xml:space="preserve"> ordered John    kiss</w:t>
      </w:r>
      <w:r w:rsidR="00684FE7" w:rsidRPr="00684FE7">
        <w:rPr>
          <w:lang w:val="en-GB"/>
        </w:rPr>
        <w:t>.</w:t>
      </w:r>
      <w:r w:rsidR="00684FE7">
        <w:rPr>
          <w:smallCaps/>
          <w:lang w:val="en-US"/>
        </w:rPr>
        <w:t>inf</w:t>
      </w:r>
    </w:p>
    <w:p w:rsidR="009C2B7F" w:rsidRPr="00451329" w:rsidRDefault="00684FE7" w:rsidP="00E558A6">
      <w:pPr>
        <w:spacing w:line="276" w:lineRule="auto"/>
        <w:ind w:left="643" w:firstLine="643"/>
        <w:rPr>
          <w:lang w:val="en-US"/>
        </w:rPr>
      </w:pPr>
      <w:r>
        <w:rPr>
          <w:lang w:val="en-US"/>
        </w:rPr>
        <w:t>‘</w:t>
      </w:r>
      <w:r w:rsidR="009C2B7F" w:rsidRPr="00451329">
        <w:rPr>
          <w:lang w:val="en-US"/>
        </w:rPr>
        <w:t>Maria ordered John to kiss me.</w:t>
      </w:r>
      <w:r>
        <w:rPr>
          <w:lang w:val="en-US"/>
        </w:rPr>
        <w:t>’s</w:t>
      </w:r>
    </w:p>
    <w:p w:rsidR="009C2B7F" w:rsidRPr="00451329" w:rsidRDefault="009C2B7F" w:rsidP="00E558A6">
      <w:pPr>
        <w:spacing w:line="276" w:lineRule="auto"/>
        <w:rPr>
          <w:lang w:val="en-US"/>
        </w:rPr>
      </w:pPr>
    </w:p>
    <w:p w:rsidR="009C2B7F" w:rsidRPr="00E558A6" w:rsidRDefault="00684FE7" w:rsidP="00E558A6">
      <w:pPr>
        <w:pStyle w:val="lsSection3"/>
        <w:numPr>
          <w:ilvl w:val="0"/>
          <w:numId w:val="0"/>
        </w:numPr>
        <w:rPr>
          <w:rFonts w:ascii="Times New Roman" w:hAnsi="Times New Roman"/>
          <w:lang w:val="en-US"/>
        </w:rPr>
      </w:pPr>
      <w:r w:rsidRPr="00E558A6">
        <w:rPr>
          <w:rFonts w:ascii="Times New Roman" w:hAnsi="Times New Roman"/>
          <w:lang w:val="en-US"/>
        </w:rPr>
        <w:t xml:space="preserve">3.2.4. </w:t>
      </w:r>
      <w:r w:rsidR="009C2B7F" w:rsidRPr="00E558A6">
        <w:rPr>
          <w:rFonts w:ascii="Times New Roman" w:hAnsi="Times New Roman"/>
          <w:lang w:val="en-US"/>
        </w:rPr>
        <w:t xml:space="preserve">No </w:t>
      </w:r>
      <w:r w:rsidR="009C2B7F" w:rsidRPr="00E558A6">
        <w:rPr>
          <w:rFonts w:ascii="Times New Roman" w:hAnsi="Times New Roman"/>
          <w:i/>
          <w:lang w:val="en-US"/>
        </w:rPr>
        <w:t>Faire-Par</w:t>
      </w:r>
      <w:r w:rsidR="009C2B7F" w:rsidRPr="00E558A6">
        <w:rPr>
          <w:rFonts w:ascii="Times New Roman" w:hAnsi="Times New Roman"/>
          <w:lang w:val="en-US"/>
        </w:rPr>
        <w:t xml:space="preserve"> type of causatives</w:t>
      </w:r>
    </w:p>
    <w:p w:rsidR="009C2B7F" w:rsidRPr="00E558A6" w:rsidRDefault="009C2B7F" w:rsidP="00E558A6">
      <w:pPr>
        <w:spacing w:line="276" w:lineRule="auto"/>
        <w:rPr>
          <w:lang w:val="en-US"/>
        </w:rPr>
      </w:pPr>
      <w:r w:rsidRPr="00E558A6">
        <w:rPr>
          <w:lang w:val="en-US"/>
        </w:rPr>
        <w:t>Analytic causatives come in two different guises (cf. Kayne 1975</w:t>
      </w:r>
      <w:r w:rsidR="00684FE7" w:rsidRPr="00E558A6">
        <w:rPr>
          <w:lang w:val="en-US"/>
        </w:rPr>
        <w:t>;</w:t>
      </w:r>
      <w:r w:rsidRPr="00E558A6">
        <w:rPr>
          <w:lang w:val="en-US"/>
        </w:rPr>
        <w:t xml:space="preserve"> Huber 1980</w:t>
      </w:r>
      <w:r w:rsidR="00684FE7" w:rsidRPr="00E558A6">
        <w:rPr>
          <w:lang w:val="en-US"/>
        </w:rPr>
        <w:t>;</w:t>
      </w:r>
      <w:r w:rsidRPr="00E558A6">
        <w:rPr>
          <w:lang w:val="en-US"/>
        </w:rPr>
        <w:t xml:space="preserve"> Burzio 1986</w:t>
      </w:r>
      <w:r w:rsidR="00684FE7" w:rsidRPr="00E558A6">
        <w:rPr>
          <w:lang w:val="en-US"/>
        </w:rPr>
        <w:t>;</w:t>
      </w:r>
      <w:r w:rsidRPr="00E558A6">
        <w:rPr>
          <w:lang w:val="en-US"/>
        </w:rPr>
        <w:t xml:space="preserve"> Enzinger 2010</w:t>
      </w:r>
      <w:r w:rsidR="00684FE7" w:rsidRPr="00E558A6">
        <w:rPr>
          <w:lang w:val="en-US"/>
        </w:rPr>
        <w:t>;</w:t>
      </w:r>
      <w:r w:rsidRPr="00E558A6">
        <w:rPr>
          <w:lang w:val="en-US"/>
        </w:rPr>
        <w:t xml:space="preserve"> Campanini &amp; Pitteroff 2012): the embedded subject may be either realized as an argumental DP  (Faire-Infinitive) or as part of an optional adjunct PP (Faire-Par):</w:t>
      </w:r>
    </w:p>
    <w:p w:rsidR="009C2B7F" w:rsidRPr="00E558A6" w:rsidRDefault="009C2B7F" w:rsidP="00E558A6">
      <w:pPr>
        <w:spacing w:line="276" w:lineRule="auto"/>
        <w:rPr>
          <w:lang w:val="en-US"/>
        </w:rPr>
      </w:pPr>
    </w:p>
    <w:p w:rsidR="00AB42A5" w:rsidRPr="00E558A6" w:rsidRDefault="009C2B7F" w:rsidP="00E558A6">
      <w:pPr>
        <w:spacing w:line="276" w:lineRule="auto"/>
        <w:rPr>
          <w:lang w:val="it-IT"/>
        </w:rPr>
      </w:pPr>
      <w:r w:rsidRPr="00E558A6">
        <w:rPr>
          <w:lang w:val="it-IT"/>
        </w:rPr>
        <w:t xml:space="preserve">(18) </w:t>
      </w:r>
      <w:r w:rsidRPr="00E558A6">
        <w:rPr>
          <w:lang w:val="it-IT"/>
        </w:rPr>
        <w:tab/>
      </w:r>
      <w:r w:rsidR="00AB42A5" w:rsidRPr="00E558A6">
        <w:rPr>
          <w:lang w:val="it-IT"/>
        </w:rPr>
        <w:t>Italian</w:t>
      </w:r>
    </w:p>
    <w:p w:rsidR="009C2B7F" w:rsidRPr="00E558A6" w:rsidRDefault="009C2B7F" w:rsidP="00E558A6">
      <w:pPr>
        <w:spacing w:line="276" w:lineRule="auto"/>
        <w:ind w:firstLine="643"/>
        <w:rPr>
          <w:lang w:val="en-GB"/>
        </w:rPr>
      </w:pPr>
      <w:r w:rsidRPr="00E558A6">
        <w:rPr>
          <w:lang w:val="it-IT"/>
        </w:rPr>
        <w:t>a.</w:t>
      </w:r>
      <w:r w:rsidRPr="00E558A6">
        <w:rPr>
          <w:lang w:val="it-IT"/>
        </w:rPr>
        <w:tab/>
      </w:r>
      <w:r w:rsidRPr="00E558A6">
        <w:rPr>
          <w:iCs/>
          <w:lang w:val="it-IT"/>
        </w:rPr>
        <w:t xml:space="preserve">Gianni ha </w:t>
      </w:r>
      <w:r w:rsidR="00AB42A5" w:rsidRPr="00E558A6">
        <w:rPr>
          <w:iCs/>
          <w:lang w:val="it-IT"/>
        </w:rPr>
        <w:t xml:space="preserve"> </w:t>
      </w:r>
      <w:r w:rsidRPr="00E558A6">
        <w:rPr>
          <w:iCs/>
          <w:lang w:val="it-IT"/>
        </w:rPr>
        <w:t xml:space="preserve">fatto </w:t>
      </w:r>
      <w:r w:rsidR="00AB42A5" w:rsidRPr="00E558A6">
        <w:rPr>
          <w:iCs/>
          <w:lang w:val="it-IT"/>
        </w:rPr>
        <w:t xml:space="preserve">  </w:t>
      </w:r>
      <w:r w:rsidRPr="00E558A6">
        <w:rPr>
          <w:iCs/>
          <w:lang w:val="it-IT"/>
        </w:rPr>
        <w:t xml:space="preserve">riparare </w:t>
      </w:r>
      <w:r w:rsidRPr="00E558A6">
        <w:rPr>
          <w:iCs/>
          <w:lang w:val="it-IT"/>
        </w:rPr>
        <w:tab/>
      </w:r>
      <w:r w:rsidR="00AB42A5" w:rsidRPr="00E558A6">
        <w:rPr>
          <w:iCs/>
          <w:lang w:val="it-IT"/>
        </w:rPr>
        <w:t xml:space="preserve"> </w:t>
      </w:r>
      <w:r w:rsidRPr="00E558A6">
        <w:rPr>
          <w:iCs/>
          <w:lang w:val="it-IT"/>
        </w:rPr>
        <w:t xml:space="preserve">la </w:t>
      </w:r>
      <w:r w:rsidR="00AB42A5" w:rsidRPr="00E558A6">
        <w:rPr>
          <w:iCs/>
          <w:lang w:val="it-IT"/>
        </w:rPr>
        <w:t xml:space="preserve">  </w:t>
      </w:r>
      <w:r w:rsidRPr="00E558A6">
        <w:rPr>
          <w:iCs/>
          <w:lang w:val="it-IT"/>
        </w:rPr>
        <w:t>macchina a Mario.</w:t>
      </w:r>
    </w:p>
    <w:p w:rsidR="009C2B7F" w:rsidRPr="00E558A6" w:rsidRDefault="009C2B7F" w:rsidP="00E558A6">
      <w:pPr>
        <w:spacing w:line="276" w:lineRule="auto"/>
        <w:ind w:left="643" w:firstLine="643"/>
        <w:rPr>
          <w:lang w:val="en-US"/>
        </w:rPr>
      </w:pPr>
      <w:r w:rsidRPr="00E558A6">
        <w:rPr>
          <w:lang w:val="en-US"/>
        </w:rPr>
        <w:t>Gianni has made repair</w:t>
      </w:r>
      <w:r w:rsidR="00AB42A5" w:rsidRPr="00E558A6">
        <w:rPr>
          <w:lang w:val="en-GB"/>
        </w:rPr>
        <w:t>.</w:t>
      </w:r>
      <w:r w:rsidR="00AB42A5" w:rsidRPr="00E558A6">
        <w:rPr>
          <w:smallCaps/>
          <w:lang w:val="en-US"/>
        </w:rPr>
        <w:t xml:space="preserve">inf </w:t>
      </w:r>
      <w:r w:rsidRPr="00E558A6">
        <w:rPr>
          <w:lang w:val="en-US"/>
        </w:rPr>
        <w:t xml:space="preserve">the car </w:t>
      </w:r>
      <w:r w:rsidRPr="00E558A6">
        <w:rPr>
          <w:lang w:val="en-US"/>
        </w:rPr>
        <w:tab/>
      </w:r>
      <w:r w:rsidR="00AB42A5" w:rsidRPr="00E558A6">
        <w:rPr>
          <w:lang w:val="en-US"/>
        </w:rPr>
        <w:t xml:space="preserve"> </w:t>
      </w:r>
      <w:r w:rsidRPr="00E558A6">
        <w:rPr>
          <w:lang w:val="en-US"/>
        </w:rPr>
        <w:t xml:space="preserve">to Mario </w:t>
      </w:r>
    </w:p>
    <w:p w:rsidR="009C2B7F" w:rsidRPr="00E558A6" w:rsidRDefault="00AB42A5" w:rsidP="00E558A6">
      <w:pPr>
        <w:spacing w:line="276" w:lineRule="auto"/>
        <w:ind w:left="643" w:firstLine="643"/>
        <w:rPr>
          <w:lang w:val="en-US"/>
        </w:rPr>
      </w:pPr>
      <w:r w:rsidRPr="00E558A6">
        <w:rPr>
          <w:lang w:val="en-US"/>
        </w:rPr>
        <w:t>‘</w:t>
      </w:r>
      <w:r w:rsidR="009C2B7F" w:rsidRPr="00E558A6">
        <w:rPr>
          <w:lang w:val="en-US"/>
        </w:rPr>
        <w:t>Gianni made Mario repair the car.</w:t>
      </w:r>
      <w:r w:rsidRPr="00E558A6">
        <w:rPr>
          <w:lang w:val="en-US"/>
        </w:rPr>
        <w:t>’</w:t>
      </w:r>
    </w:p>
    <w:p w:rsidR="009C2B7F" w:rsidRPr="00E558A6" w:rsidRDefault="009C2B7F" w:rsidP="00E558A6">
      <w:pPr>
        <w:spacing w:line="276" w:lineRule="auto"/>
        <w:ind w:firstLine="643"/>
        <w:rPr>
          <w:lang w:val="it-IT"/>
        </w:rPr>
      </w:pPr>
      <w:r w:rsidRPr="00E558A6">
        <w:rPr>
          <w:lang w:val="it-IT"/>
        </w:rPr>
        <w:t>b.</w:t>
      </w:r>
      <w:r w:rsidRPr="00E558A6">
        <w:rPr>
          <w:lang w:val="it-IT"/>
        </w:rPr>
        <w:tab/>
        <w:t xml:space="preserve">Gianni ha fatto </w:t>
      </w:r>
      <w:r w:rsidR="00AB42A5" w:rsidRPr="00E558A6">
        <w:rPr>
          <w:lang w:val="it-IT"/>
        </w:rPr>
        <w:t xml:space="preserve">   </w:t>
      </w:r>
      <w:r w:rsidRPr="00E558A6">
        <w:rPr>
          <w:lang w:val="it-IT"/>
        </w:rPr>
        <w:t xml:space="preserve">riparare </w:t>
      </w:r>
      <w:r w:rsidRPr="00E558A6">
        <w:rPr>
          <w:lang w:val="it-IT"/>
        </w:rPr>
        <w:tab/>
        <w:t xml:space="preserve">la </w:t>
      </w:r>
      <w:r w:rsidR="00AB42A5" w:rsidRPr="00E558A6">
        <w:rPr>
          <w:lang w:val="it-IT"/>
        </w:rPr>
        <w:t xml:space="preserve"> </w:t>
      </w:r>
      <w:r w:rsidRPr="00E558A6">
        <w:rPr>
          <w:lang w:val="it-IT"/>
        </w:rPr>
        <w:t xml:space="preserve">macchina </w:t>
      </w:r>
      <w:r w:rsidRPr="00E558A6">
        <w:rPr>
          <w:lang w:val="it-IT"/>
        </w:rPr>
        <w:tab/>
        <w:t xml:space="preserve">(da Mario). </w:t>
      </w:r>
    </w:p>
    <w:p w:rsidR="009C2B7F" w:rsidRPr="00E558A6" w:rsidRDefault="009C2B7F" w:rsidP="00E558A6">
      <w:pPr>
        <w:spacing w:line="276" w:lineRule="auto"/>
        <w:ind w:left="643" w:firstLine="643"/>
        <w:rPr>
          <w:lang w:val="en-US"/>
        </w:rPr>
      </w:pPr>
      <w:r w:rsidRPr="00E558A6">
        <w:rPr>
          <w:lang w:val="en-US"/>
        </w:rPr>
        <w:t xml:space="preserve">Gianni has made repair </w:t>
      </w:r>
      <w:r w:rsidRPr="00E558A6">
        <w:rPr>
          <w:lang w:val="en-US"/>
        </w:rPr>
        <w:tab/>
        <w:t>the car</w:t>
      </w:r>
      <w:r w:rsidRPr="00E558A6">
        <w:rPr>
          <w:lang w:val="en-US"/>
        </w:rPr>
        <w:tab/>
        <w:t xml:space="preserve">(by Mario) </w:t>
      </w:r>
    </w:p>
    <w:p w:rsidR="009C2B7F" w:rsidRPr="00E558A6" w:rsidRDefault="00AB42A5" w:rsidP="00E558A6">
      <w:pPr>
        <w:spacing w:line="276" w:lineRule="auto"/>
        <w:ind w:left="643" w:firstLine="643"/>
        <w:rPr>
          <w:lang w:val="en-US"/>
        </w:rPr>
      </w:pPr>
      <w:r w:rsidRPr="00E558A6">
        <w:rPr>
          <w:lang w:val="en-US"/>
        </w:rPr>
        <w:t>‘</w:t>
      </w:r>
      <w:r w:rsidR="009C2B7F" w:rsidRPr="00E558A6">
        <w:rPr>
          <w:lang w:val="en-US"/>
        </w:rPr>
        <w:t>Gianni got the car repaired (by Mario).</w:t>
      </w:r>
      <w:r w:rsidRPr="00E558A6">
        <w:rPr>
          <w:lang w:val="en-US"/>
        </w:rPr>
        <w:t xml:space="preserve">’ </w:t>
      </w:r>
      <w:r w:rsidR="009C2B7F" w:rsidRPr="00E558A6">
        <w:rPr>
          <w:lang w:val="en-US"/>
        </w:rPr>
        <w:t>(Campanini &amp; Pitteroff 2012)</w:t>
      </w:r>
    </w:p>
    <w:p w:rsidR="009C2B7F" w:rsidRPr="00E558A6" w:rsidRDefault="009C2B7F" w:rsidP="00E558A6">
      <w:pPr>
        <w:spacing w:line="276" w:lineRule="auto"/>
        <w:rPr>
          <w:lang w:val="en-US"/>
        </w:rPr>
      </w:pPr>
    </w:p>
    <w:p w:rsidR="009C2B7F" w:rsidRPr="00E558A6" w:rsidRDefault="009C2B7F" w:rsidP="00E558A6">
      <w:pPr>
        <w:spacing w:line="276" w:lineRule="auto"/>
        <w:rPr>
          <w:lang w:val="en-US"/>
        </w:rPr>
      </w:pPr>
      <w:r w:rsidRPr="00E558A6">
        <w:rPr>
          <w:lang w:val="en-US"/>
        </w:rPr>
        <w:t xml:space="preserve">Unlike in Italian restructuring constructions, the embedded subject cannot be realized as part of an optional adjunct PP in Brazilian Portuguese with </w:t>
      </w:r>
      <w:r w:rsidRPr="00E558A6">
        <w:rPr>
          <w:i/>
          <w:lang w:val="en-US"/>
        </w:rPr>
        <w:t>mandar/fazer</w:t>
      </w:r>
      <w:r w:rsidRPr="00E558A6">
        <w:rPr>
          <w:lang w:val="en-US"/>
        </w:rPr>
        <w:t xml:space="preserve">, providing strong evidence that these causative verbs need to subcategorize an internal argument realized as a covert copy in the backward control pattern. </w:t>
      </w:r>
    </w:p>
    <w:p w:rsidR="009C2B7F" w:rsidRPr="00E558A6" w:rsidRDefault="009C2B7F" w:rsidP="00E558A6">
      <w:pPr>
        <w:spacing w:line="276" w:lineRule="auto"/>
        <w:rPr>
          <w:lang w:val="en-US"/>
        </w:rPr>
      </w:pPr>
    </w:p>
    <w:p w:rsidR="009C2B7F" w:rsidRPr="00E558A6" w:rsidRDefault="009C2B7F" w:rsidP="00E558A6">
      <w:pPr>
        <w:spacing w:line="276" w:lineRule="auto"/>
        <w:rPr>
          <w:lang w:val="pt-BR"/>
        </w:rPr>
      </w:pPr>
      <w:r w:rsidRPr="00E558A6">
        <w:rPr>
          <w:lang w:val="pt-BR"/>
        </w:rPr>
        <w:t>(19)</w:t>
      </w:r>
      <w:r w:rsidRPr="00E558A6">
        <w:rPr>
          <w:lang w:val="pt-BR"/>
        </w:rPr>
        <w:tab/>
        <w:t>a.</w:t>
      </w:r>
      <w:r w:rsidRPr="00E558A6">
        <w:rPr>
          <w:lang w:val="pt-BR"/>
        </w:rPr>
        <w:tab/>
        <w:t xml:space="preserve">*O João mandou limpar      a </w:t>
      </w:r>
      <w:r w:rsidR="00AB42A5" w:rsidRPr="00E558A6">
        <w:rPr>
          <w:lang w:val="pt-BR"/>
        </w:rPr>
        <w:t xml:space="preserve">  </w:t>
      </w:r>
      <w:r w:rsidRPr="00E558A6">
        <w:rPr>
          <w:lang w:val="pt-BR"/>
        </w:rPr>
        <w:t xml:space="preserve">casa </w:t>
      </w:r>
      <w:r w:rsidR="00AB42A5" w:rsidRPr="00E558A6">
        <w:rPr>
          <w:lang w:val="pt-BR"/>
        </w:rPr>
        <w:t xml:space="preserve">   </w:t>
      </w:r>
      <w:r w:rsidRPr="00E558A6">
        <w:rPr>
          <w:lang w:val="pt-BR"/>
        </w:rPr>
        <w:t>por Maria.</w:t>
      </w:r>
    </w:p>
    <w:p w:rsidR="009C2B7F" w:rsidRPr="00E558A6" w:rsidRDefault="009C2B7F" w:rsidP="00E558A6">
      <w:pPr>
        <w:spacing w:line="276" w:lineRule="auto"/>
        <w:rPr>
          <w:lang w:val="en-US"/>
        </w:rPr>
      </w:pPr>
      <w:r w:rsidRPr="00E558A6">
        <w:rPr>
          <w:lang w:val="pt-BR"/>
        </w:rPr>
        <w:tab/>
      </w:r>
      <w:r w:rsidRPr="00E558A6">
        <w:rPr>
          <w:lang w:val="pt-BR"/>
        </w:rPr>
        <w:tab/>
      </w:r>
      <w:r w:rsidRPr="00E558A6">
        <w:rPr>
          <w:lang w:val="en-US"/>
        </w:rPr>
        <w:t xml:space="preserve">John </w:t>
      </w:r>
      <w:r w:rsidR="00AB42A5" w:rsidRPr="00E558A6">
        <w:rPr>
          <w:lang w:val="en-US"/>
        </w:rPr>
        <w:tab/>
        <w:t xml:space="preserve">    </w:t>
      </w:r>
      <w:r w:rsidRPr="00E558A6">
        <w:rPr>
          <w:lang w:val="en-US"/>
        </w:rPr>
        <w:t xml:space="preserve">order </w:t>
      </w:r>
      <w:r w:rsidR="00AB42A5" w:rsidRPr="00E558A6">
        <w:rPr>
          <w:lang w:val="en-US"/>
        </w:rPr>
        <w:t xml:space="preserve">  </w:t>
      </w:r>
      <w:r w:rsidRPr="00E558A6">
        <w:rPr>
          <w:lang w:val="en-US"/>
        </w:rPr>
        <w:t xml:space="preserve">  clean</w:t>
      </w:r>
      <w:r w:rsidR="00AB42A5" w:rsidRPr="00E558A6">
        <w:rPr>
          <w:lang w:val="en-GB"/>
        </w:rPr>
        <w:t>.</w:t>
      </w:r>
      <w:r w:rsidR="00AB42A5" w:rsidRPr="00E558A6">
        <w:rPr>
          <w:smallCaps/>
          <w:lang w:val="en-US"/>
        </w:rPr>
        <w:t>inf</w:t>
      </w:r>
      <w:r w:rsidRPr="00E558A6">
        <w:rPr>
          <w:lang w:val="en-US"/>
        </w:rPr>
        <w:t xml:space="preserve"> </w:t>
      </w:r>
      <w:r w:rsidR="00AB42A5" w:rsidRPr="00E558A6">
        <w:rPr>
          <w:lang w:val="en-US"/>
        </w:rPr>
        <w:t>t</w:t>
      </w:r>
      <w:r w:rsidRPr="00E558A6">
        <w:rPr>
          <w:lang w:val="en-US"/>
        </w:rPr>
        <w:t>he house by  Mary.</w:t>
      </w:r>
    </w:p>
    <w:p w:rsidR="009C2B7F" w:rsidRPr="00E558A6" w:rsidRDefault="009C2B7F" w:rsidP="00E558A6">
      <w:pPr>
        <w:spacing w:line="276" w:lineRule="auto"/>
        <w:rPr>
          <w:lang w:val="en-US"/>
        </w:rPr>
      </w:pPr>
      <w:r w:rsidRPr="00E558A6">
        <w:rPr>
          <w:lang w:val="en-US"/>
        </w:rPr>
        <w:tab/>
      </w:r>
      <w:r w:rsidRPr="00E558A6">
        <w:rPr>
          <w:lang w:val="en-US"/>
        </w:rPr>
        <w:tab/>
      </w:r>
      <w:r w:rsidR="00AB42A5" w:rsidRPr="00E558A6">
        <w:rPr>
          <w:lang w:val="en-US"/>
        </w:rPr>
        <w:t>‘</w:t>
      </w:r>
      <w:r w:rsidRPr="00E558A6">
        <w:rPr>
          <w:lang w:val="en-US"/>
        </w:rPr>
        <w:t>John got the house cleaned by Mary.</w:t>
      </w:r>
      <w:r w:rsidR="00AB42A5" w:rsidRPr="00E558A6">
        <w:rPr>
          <w:lang w:val="en-US"/>
        </w:rPr>
        <w:t>’</w:t>
      </w:r>
    </w:p>
    <w:p w:rsidR="009C2B7F" w:rsidRPr="00E558A6" w:rsidRDefault="00AB42A5" w:rsidP="00E558A6">
      <w:pPr>
        <w:pStyle w:val="lsSection3"/>
        <w:numPr>
          <w:ilvl w:val="0"/>
          <w:numId w:val="0"/>
        </w:numPr>
        <w:rPr>
          <w:rFonts w:ascii="Times New Roman" w:hAnsi="Times New Roman"/>
          <w:lang w:val="en-US"/>
        </w:rPr>
      </w:pPr>
      <w:r w:rsidRPr="00E558A6">
        <w:rPr>
          <w:rFonts w:ascii="Times New Roman" w:hAnsi="Times New Roman"/>
          <w:lang w:val="en-US"/>
        </w:rPr>
        <w:t xml:space="preserve">3.2.5. </w:t>
      </w:r>
      <w:r w:rsidR="009C2B7F" w:rsidRPr="00E558A6">
        <w:rPr>
          <w:rFonts w:ascii="Times New Roman" w:hAnsi="Times New Roman"/>
          <w:lang w:val="en-US"/>
        </w:rPr>
        <w:t>The loss of [person] features</w:t>
      </w:r>
    </w:p>
    <w:p w:rsidR="009C2B7F" w:rsidRPr="00451329" w:rsidRDefault="009C2B7F" w:rsidP="00E558A6">
      <w:pPr>
        <w:spacing w:line="276" w:lineRule="auto"/>
        <w:rPr>
          <w:lang w:val="en-US"/>
        </w:rPr>
      </w:pPr>
      <w:r w:rsidRPr="00E558A6">
        <w:rPr>
          <w:lang w:val="en-US"/>
        </w:rPr>
        <w:t xml:space="preserve">Nunes (2008), Ferreira (2009) and Rodrigues (2004) propose that finite T in Brazilian Portuguese now has only [number]. In the same vein, Cyrino (2010) argues that the same has </w:t>
      </w:r>
      <w:r w:rsidRPr="00E558A6">
        <w:rPr>
          <w:lang w:val="en-US"/>
        </w:rPr>
        <w:lastRenderedPageBreak/>
        <w:t>happened to inflected infinitives and uninflected infinitives in Brazilian Portuguese. The sole morphological marking in inflected infinitives is found in the 3</w:t>
      </w:r>
      <w:r w:rsidRPr="00E558A6">
        <w:rPr>
          <w:vertAlign w:val="superscript"/>
          <w:lang w:val="en-US"/>
        </w:rPr>
        <w:t>rd</w:t>
      </w:r>
      <w:r w:rsidRPr="00E558A6">
        <w:rPr>
          <w:lang w:val="en-US"/>
        </w:rPr>
        <w:t xml:space="preserve"> person plural. Therefore, Cyrino (2010) claims that Brazilian Portuguese allows nominative subjects in an embedded non-finite domain. This amounts to saying that the embedded domain is not a complete phase, </w:t>
      </w:r>
      <w:r w:rsidRPr="00451329">
        <w:rPr>
          <w:lang w:val="en-US"/>
        </w:rPr>
        <w:t xml:space="preserve">but rather it is similar to embedded subjunctive clauses in Balkan languages like Romanian and Greek, whose defectively inflected verb can also assign nominative case. This might go hand in hand with </w:t>
      </w:r>
      <w:r w:rsidRPr="00451329">
        <w:rPr>
          <w:lang w:val="en-GB"/>
        </w:rPr>
        <w:t>with primary data from the Bahdini dialect of Kurmanji Kurdish cited by Manzini et al. (2015), who show that nominative case corresponds to the bare nominal base</w:t>
      </w:r>
      <w:ins w:id="345" w:author="Mihaela Moreno" w:date="2018-06-17T12:06:00Z">
        <w:r w:rsidR="00AB69B7">
          <w:rPr>
            <w:lang w:val="en-GB"/>
          </w:rPr>
          <w:t>,</w:t>
        </w:r>
      </w:ins>
      <w:r w:rsidRPr="00451329">
        <w:rPr>
          <w:lang w:val="en-GB"/>
        </w:rPr>
        <w:t xml:space="preserve"> and hence is a default case.  </w:t>
      </w:r>
    </w:p>
    <w:p w:rsidR="009C2B7F" w:rsidRPr="00AB42A5" w:rsidRDefault="00AB42A5" w:rsidP="00E558A6">
      <w:pPr>
        <w:pStyle w:val="lsSection2"/>
      </w:pPr>
      <w:r>
        <w:t xml:space="preserve">3.3. </w:t>
      </w:r>
      <w:r w:rsidR="009C2B7F" w:rsidRPr="00AB42A5">
        <w:t xml:space="preserve">The syntax of </w:t>
      </w:r>
      <w:r w:rsidR="009C2B7F" w:rsidRPr="00AB42A5">
        <w:rPr>
          <w:i/>
        </w:rPr>
        <w:t>mandar</w:t>
      </w:r>
      <w:r w:rsidR="009C2B7F" w:rsidRPr="00AB42A5">
        <w:t>/</w:t>
      </w:r>
      <w:r w:rsidR="009C2B7F" w:rsidRPr="00AB42A5">
        <w:rPr>
          <w:i/>
        </w:rPr>
        <w:t>fazer</w:t>
      </w:r>
      <w:r w:rsidR="009C2B7F" w:rsidRPr="00AB42A5">
        <w:t xml:space="preserve"> causative verb types</w:t>
      </w:r>
    </w:p>
    <w:p w:rsidR="009C2B7F" w:rsidRDefault="009C2B7F" w:rsidP="00E558A6">
      <w:pPr>
        <w:spacing w:line="276" w:lineRule="auto"/>
        <w:rPr>
          <w:lang w:val="en-GB"/>
        </w:rPr>
      </w:pPr>
      <w:r w:rsidRPr="00451329">
        <w:rPr>
          <w:lang w:val="en-US"/>
        </w:rPr>
        <w:t xml:space="preserve">This section aims at discussing the syntactic structure of causative verbs of the </w:t>
      </w:r>
      <w:r w:rsidRPr="00451329">
        <w:rPr>
          <w:i/>
          <w:lang w:val="en-US"/>
        </w:rPr>
        <w:t xml:space="preserve">mandar/fazer </w:t>
      </w:r>
      <w:r w:rsidRPr="00451329">
        <w:rPr>
          <w:lang w:val="en-US"/>
        </w:rPr>
        <w:t>type in Romance in order to show how they interact with the syntax of the inflected infinitive.</w:t>
      </w:r>
      <w:r w:rsidRPr="00451329">
        <w:rPr>
          <w:b/>
          <w:i/>
          <w:iCs/>
          <w:lang w:val="en-US"/>
        </w:rPr>
        <w:t xml:space="preserve"> </w:t>
      </w:r>
      <w:r w:rsidRPr="00451329">
        <w:rPr>
          <w:bCs/>
          <w:lang w:val="en-US"/>
        </w:rPr>
        <w:t xml:space="preserve">Hence, </w:t>
      </w:r>
      <w:r w:rsidRPr="00451329">
        <w:rPr>
          <w:lang w:val="en-US"/>
        </w:rPr>
        <w:t xml:space="preserve">I focus on three syntactic phenomena specific to Brazilian Portuguese: i. the argument structure of </w:t>
      </w:r>
      <w:r w:rsidRPr="00451329">
        <w:rPr>
          <w:bCs/>
          <w:i/>
          <w:lang w:val="en-US"/>
        </w:rPr>
        <w:t>mandar/fazer</w:t>
      </w:r>
      <w:r w:rsidRPr="00451329">
        <w:rPr>
          <w:b/>
          <w:i/>
          <w:lang w:val="en-US"/>
        </w:rPr>
        <w:t xml:space="preserve"> </w:t>
      </w:r>
      <w:r w:rsidRPr="00451329">
        <w:rPr>
          <w:lang w:val="en-US"/>
        </w:rPr>
        <w:t>verb types, ii. the syntax of the embedded (inflected) infinitive and iii.</w:t>
      </w:r>
      <w:r w:rsidRPr="00451329">
        <w:rPr>
          <w:b/>
          <w:i/>
          <w:iCs/>
          <w:lang w:val="en-US"/>
        </w:rPr>
        <w:t xml:space="preserve"> </w:t>
      </w:r>
      <w:r w:rsidRPr="00451329">
        <w:rPr>
          <w:lang w:val="en-US"/>
        </w:rPr>
        <w:t>the case assignment properties of the (inflected) infinitive in object control. With respect to ii., this paper argues that</w:t>
      </w:r>
      <w:r w:rsidRPr="00451329">
        <w:rPr>
          <w:b/>
          <w:lang w:val="en-US"/>
        </w:rPr>
        <w:t xml:space="preserve"> </w:t>
      </w:r>
      <w:r w:rsidRPr="00451329">
        <w:rPr>
          <w:i/>
          <w:iCs/>
          <w:lang w:val="en-US"/>
        </w:rPr>
        <w:t>mandar/fazer</w:t>
      </w:r>
      <w:r w:rsidRPr="00451329">
        <w:rPr>
          <w:lang w:val="en-US"/>
        </w:rPr>
        <w:t xml:space="preserve"> as control verbs have three arguments: the causer, the cause and the caused event (cf. Zubizarreta 1985, Alsina 1992 and Ippolito 2000). </w:t>
      </w:r>
      <w:r w:rsidRPr="00451329">
        <w:rPr>
          <w:lang w:val="en-GB"/>
        </w:rPr>
        <w:t xml:space="preserve">On the basis of the semantic and syntactic tests provided in the above mentioned section, I argue that </w:t>
      </w:r>
      <w:r w:rsidRPr="00451329">
        <w:rPr>
          <w:i/>
          <w:lang w:val="en-GB"/>
        </w:rPr>
        <w:t>mandar</w:t>
      </w:r>
      <w:r w:rsidRPr="00451329">
        <w:rPr>
          <w:lang w:val="en-GB"/>
        </w:rPr>
        <w:t>/</w:t>
      </w:r>
      <w:r w:rsidRPr="00451329">
        <w:rPr>
          <w:i/>
          <w:lang w:val="en-GB"/>
        </w:rPr>
        <w:t>fazer</w:t>
      </w:r>
      <w:r w:rsidRPr="00451329">
        <w:rPr>
          <w:lang w:val="en-GB"/>
        </w:rPr>
        <w:t xml:space="preserve"> are </w:t>
      </w:r>
      <w:r w:rsidRPr="00451329">
        <w:rPr>
          <w:b/>
          <w:lang w:val="en-GB"/>
        </w:rPr>
        <w:t>object control verbs</w:t>
      </w:r>
      <w:r w:rsidRPr="00451329">
        <w:rPr>
          <w:lang w:val="en-GB"/>
        </w:rPr>
        <w:t xml:space="preserve"> and have the following structure:</w:t>
      </w:r>
    </w:p>
    <w:p w:rsidR="00AB42A5" w:rsidRPr="00451329" w:rsidRDefault="00AB42A5" w:rsidP="00E558A6">
      <w:pPr>
        <w:spacing w:line="276" w:lineRule="auto"/>
        <w:rPr>
          <w:lang w:val="en-US"/>
        </w:rPr>
      </w:pPr>
    </w:p>
    <w:p w:rsidR="009C2B7F" w:rsidRPr="00451329" w:rsidRDefault="009C2B7F" w:rsidP="00E558A6">
      <w:pPr>
        <w:spacing w:line="276" w:lineRule="auto"/>
        <w:rPr>
          <w:lang w:val="en-GB"/>
        </w:rPr>
      </w:pPr>
      <w:r w:rsidRPr="00451329">
        <w:rPr>
          <w:iCs/>
          <w:lang w:val="en-GB"/>
        </w:rPr>
        <w:t>(20)</w:t>
      </w:r>
      <w:r w:rsidRPr="00451329">
        <w:rPr>
          <w:iCs/>
          <w:lang w:val="en-GB"/>
        </w:rPr>
        <w:tab/>
      </w:r>
      <w:r w:rsidRPr="00451329">
        <w:rPr>
          <w:i/>
          <w:iCs/>
          <w:lang w:val="en-GB"/>
        </w:rPr>
        <w:t xml:space="preserve">mandar  </w:t>
      </w:r>
      <w:r w:rsidRPr="00451329">
        <w:rPr>
          <w:lang w:val="en-GB"/>
        </w:rPr>
        <w:t xml:space="preserve">‘order ’ and similar verbs [     _____    </w:t>
      </w:r>
      <w:r w:rsidR="00E558A6">
        <w:rPr>
          <w:lang w:val="en-GB"/>
        </w:rPr>
        <w:t xml:space="preserve">     </w:t>
      </w:r>
      <w:r w:rsidRPr="00451329">
        <w:rPr>
          <w:lang w:val="en-GB"/>
        </w:rPr>
        <w:t xml:space="preserve">NP       </w:t>
      </w:r>
      <w:r w:rsidR="00E558A6">
        <w:rPr>
          <w:lang w:val="en-GB"/>
        </w:rPr>
        <w:t xml:space="preserve">           </w:t>
      </w:r>
      <w:r w:rsidRPr="00451329">
        <w:rPr>
          <w:lang w:val="en-GB"/>
        </w:rPr>
        <w:t>TP]</w:t>
      </w:r>
    </w:p>
    <w:p w:rsidR="009C2B7F" w:rsidRPr="00E558A6" w:rsidRDefault="009C2B7F" w:rsidP="00E558A6">
      <w:pPr>
        <w:spacing w:line="276" w:lineRule="auto"/>
        <w:rPr>
          <w:lang w:val="en-GB"/>
        </w:rPr>
      </w:pPr>
    </w:p>
    <w:p w:rsidR="009C2B7F" w:rsidRPr="00451329" w:rsidRDefault="009C2B7F" w:rsidP="00E558A6">
      <w:pPr>
        <w:spacing w:line="276" w:lineRule="auto"/>
        <w:rPr>
          <w:lang w:val="en-GB"/>
        </w:rPr>
      </w:pPr>
      <w:r w:rsidRPr="00451329">
        <w:rPr>
          <w:lang w:val="en-GB"/>
        </w:rPr>
        <w:tab/>
      </w:r>
      <w:r w:rsidRPr="00451329">
        <w:rPr>
          <w:lang w:val="en-GB"/>
        </w:rPr>
        <w:tab/>
      </w:r>
      <w:r w:rsidRPr="00451329">
        <w:rPr>
          <w:lang w:val="en-GB"/>
        </w:rPr>
        <w:tab/>
      </w:r>
      <w:r w:rsidRPr="00451329">
        <w:rPr>
          <w:lang w:val="en-GB"/>
        </w:rPr>
        <w:tab/>
        <w:t xml:space="preserve">    </w:t>
      </w:r>
      <w:r w:rsidR="00E558A6">
        <w:rPr>
          <w:lang w:val="en-GB"/>
        </w:rPr>
        <w:tab/>
      </w:r>
      <w:r w:rsidR="00E558A6">
        <w:rPr>
          <w:lang w:val="en-GB"/>
        </w:rPr>
        <w:tab/>
        <w:t xml:space="preserve">      </w:t>
      </w:r>
      <w:r w:rsidRPr="00451329">
        <w:rPr>
          <w:lang w:val="en-GB"/>
        </w:rPr>
        <w:t xml:space="preserve">θAGENT </w:t>
      </w:r>
      <w:r w:rsidR="00E558A6">
        <w:rPr>
          <w:lang w:val="en-GB"/>
        </w:rPr>
        <w:t xml:space="preserve"> </w:t>
      </w:r>
      <w:r w:rsidRPr="00451329">
        <w:rPr>
          <w:lang w:val="en-GB"/>
        </w:rPr>
        <w:t>θTHEME   θ caused event</w:t>
      </w:r>
    </w:p>
    <w:p w:rsidR="009C2B7F" w:rsidRPr="00451329" w:rsidRDefault="009C2B7F" w:rsidP="00E558A6">
      <w:pPr>
        <w:spacing w:line="276" w:lineRule="auto"/>
        <w:rPr>
          <w:lang w:val="en-GB"/>
        </w:rPr>
      </w:pPr>
    </w:p>
    <w:p w:rsidR="009C2B7F" w:rsidRPr="00451329" w:rsidRDefault="009C2B7F" w:rsidP="00E558A6">
      <w:pPr>
        <w:spacing w:line="276" w:lineRule="auto"/>
        <w:rPr>
          <w:lang w:val="en-GB"/>
        </w:rPr>
      </w:pPr>
    </w:p>
    <w:p w:rsidR="00C62DF2" w:rsidDel="00AB69B7" w:rsidRDefault="009C2B7F" w:rsidP="00E558A6">
      <w:pPr>
        <w:spacing w:line="276" w:lineRule="auto"/>
        <w:rPr>
          <w:del w:id="346" w:author="Mihaela Moreno" w:date="2018-06-17T12:07:00Z"/>
          <w:lang w:val="en-GB"/>
        </w:rPr>
      </w:pPr>
      <w:r w:rsidRPr="00451329">
        <w:rPr>
          <w:lang w:val="en-GB"/>
        </w:rPr>
        <w:tab/>
      </w:r>
      <w:r w:rsidRPr="00451329">
        <w:rPr>
          <w:lang w:val="en-GB"/>
        </w:rPr>
        <w:tab/>
      </w:r>
      <w:r w:rsidRPr="00451329">
        <w:rPr>
          <w:lang w:val="en-GB"/>
        </w:rPr>
        <w:tab/>
      </w:r>
    </w:p>
    <w:p w:rsidR="00C62DF2" w:rsidRPr="00451329" w:rsidRDefault="009C2B7F" w:rsidP="00E558A6">
      <w:pPr>
        <w:spacing w:line="276" w:lineRule="auto"/>
        <w:rPr>
          <w:lang w:val="pt-BR"/>
        </w:rPr>
      </w:pPr>
      <w:del w:id="347" w:author="Mihaela Moreno" w:date="2018-06-17T12:07:00Z">
        <w:r w:rsidRPr="00451329" w:rsidDel="00AB69B7">
          <w:rPr>
            <w:lang w:val="en-GB"/>
          </w:rPr>
          <w:tab/>
        </w:r>
      </w:del>
      <w:r w:rsidRPr="00451329">
        <w:rPr>
          <w:lang w:val="en-GB"/>
        </w:rPr>
        <w:tab/>
      </w:r>
    </w:p>
    <w:p w:rsidR="009C2B7F" w:rsidRPr="00451329" w:rsidRDefault="009C2B7F" w:rsidP="00E558A6">
      <w:pPr>
        <w:spacing w:line="276" w:lineRule="auto"/>
        <w:rPr>
          <w:lang w:val="pt-BR"/>
        </w:rPr>
      </w:pPr>
      <w:r w:rsidRPr="00451329">
        <w:rPr>
          <w:lang w:val="pt-BR"/>
        </w:rPr>
        <w:t xml:space="preserve">                                                                                                             </w:t>
      </w:r>
    </w:p>
    <w:p w:rsidR="00AB42A5" w:rsidRDefault="00C62DF2" w:rsidP="00E558A6">
      <w:pPr>
        <w:spacing w:line="276" w:lineRule="auto"/>
        <w:rPr>
          <w:lang w:val="en-GB"/>
        </w:rPr>
      </w:pPr>
      <w:r w:rsidRPr="00C62DF2">
        <w:rPr>
          <w:noProof/>
          <w:lang w:eastAsia="de-DE"/>
        </w:rPr>
        <w:drawing>
          <wp:anchor distT="0" distB="0" distL="114300" distR="114300" simplePos="0" relativeHeight="251716096" behindDoc="1" locked="0" layoutInCell="1" allowOverlap="1">
            <wp:simplePos x="0" y="0"/>
            <wp:positionH relativeFrom="column">
              <wp:posOffset>488950</wp:posOffset>
            </wp:positionH>
            <wp:positionV relativeFrom="paragraph">
              <wp:posOffset>-19050</wp:posOffset>
            </wp:positionV>
            <wp:extent cx="6127750" cy="3959216"/>
            <wp:effectExtent l="0" t="0" r="6350" b="381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40114" cy="3967204"/>
                    </a:xfrm>
                    <a:prstGeom prst="rect">
                      <a:avLst/>
                    </a:prstGeom>
                    <a:noFill/>
                    <a:ln>
                      <a:noFill/>
                    </a:ln>
                  </pic:spPr>
                </pic:pic>
              </a:graphicData>
            </a:graphic>
          </wp:anchor>
        </w:drawing>
      </w:r>
    </w:p>
    <w:p w:rsidR="00C62DF2" w:rsidRDefault="00C62DF2" w:rsidP="00E558A6">
      <w:pPr>
        <w:spacing w:line="276" w:lineRule="auto"/>
        <w:rPr>
          <w:lang w:val="en-GB"/>
        </w:rPr>
      </w:pPr>
    </w:p>
    <w:p w:rsidR="00C62DF2" w:rsidRDefault="00C62DF2" w:rsidP="00E558A6">
      <w:pPr>
        <w:spacing w:line="276" w:lineRule="auto"/>
        <w:rPr>
          <w:lang w:val="en-GB"/>
        </w:rPr>
      </w:pPr>
    </w:p>
    <w:p w:rsidR="00C62DF2" w:rsidRDefault="00C62DF2" w:rsidP="00E558A6">
      <w:pPr>
        <w:spacing w:line="276" w:lineRule="auto"/>
        <w:rPr>
          <w:lang w:val="en-GB"/>
        </w:rPr>
      </w:pPr>
    </w:p>
    <w:p w:rsidR="00C62DF2" w:rsidRDefault="00C62DF2" w:rsidP="00E558A6">
      <w:pPr>
        <w:spacing w:line="276" w:lineRule="auto"/>
        <w:rPr>
          <w:lang w:val="en-GB"/>
        </w:rPr>
      </w:pPr>
    </w:p>
    <w:p w:rsidR="00C62DF2" w:rsidRDefault="00C62DF2" w:rsidP="00E558A6">
      <w:pPr>
        <w:spacing w:line="276" w:lineRule="auto"/>
        <w:rPr>
          <w:lang w:val="en-GB"/>
        </w:rPr>
      </w:pPr>
    </w:p>
    <w:p w:rsidR="00C62DF2" w:rsidRDefault="00C62DF2" w:rsidP="00E558A6">
      <w:pPr>
        <w:spacing w:line="276" w:lineRule="auto"/>
        <w:rPr>
          <w:lang w:val="en-GB"/>
        </w:rPr>
      </w:pPr>
    </w:p>
    <w:p w:rsidR="00C62DF2" w:rsidRDefault="00C62DF2" w:rsidP="00E558A6">
      <w:pPr>
        <w:spacing w:line="276" w:lineRule="auto"/>
        <w:rPr>
          <w:lang w:val="en-GB"/>
        </w:rPr>
      </w:pPr>
    </w:p>
    <w:p w:rsidR="00C62DF2" w:rsidRDefault="00C62DF2" w:rsidP="00E558A6">
      <w:pPr>
        <w:spacing w:line="276" w:lineRule="auto"/>
        <w:rPr>
          <w:lang w:val="en-GB"/>
        </w:rPr>
      </w:pPr>
    </w:p>
    <w:p w:rsidR="00C62DF2" w:rsidRDefault="00C62DF2" w:rsidP="00E558A6">
      <w:pPr>
        <w:spacing w:line="276" w:lineRule="auto"/>
        <w:rPr>
          <w:lang w:val="en-GB"/>
        </w:rPr>
      </w:pPr>
    </w:p>
    <w:p w:rsidR="00C62DF2" w:rsidRDefault="00C62DF2" w:rsidP="00E558A6">
      <w:pPr>
        <w:spacing w:line="276" w:lineRule="auto"/>
        <w:rPr>
          <w:lang w:val="en-GB"/>
        </w:rPr>
      </w:pPr>
    </w:p>
    <w:p w:rsidR="00C62DF2" w:rsidRDefault="00C62DF2" w:rsidP="00E558A6">
      <w:pPr>
        <w:spacing w:line="276" w:lineRule="auto"/>
        <w:rPr>
          <w:lang w:val="en-GB"/>
        </w:rPr>
      </w:pPr>
    </w:p>
    <w:p w:rsidR="00C62DF2" w:rsidRDefault="00C62DF2" w:rsidP="00E558A6">
      <w:pPr>
        <w:spacing w:line="276" w:lineRule="auto"/>
        <w:rPr>
          <w:lang w:val="en-GB"/>
        </w:rPr>
      </w:pPr>
    </w:p>
    <w:p w:rsidR="00C62DF2" w:rsidRDefault="00C62DF2" w:rsidP="00E558A6">
      <w:pPr>
        <w:spacing w:line="276" w:lineRule="auto"/>
        <w:rPr>
          <w:lang w:val="en-GB"/>
        </w:rPr>
      </w:pPr>
    </w:p>
    <w:p w:rsidR="00C62DF2" w:rsidRDefault="009C2B7F" w:rsidP="00E558A6">
      <w:pPr>
        <w:spacing w:line="276" w:lineRule="auto"/>
        <w:rPr>
          <w:lang w:val="en-US"/>
        </w:rPr>
      </w:pPr>
      <w:r w:rsidRPr="00451329">
        <w:rPr>
          <w:lang w:val="en-GB"/>
        </w:rPr>
        <w:lastRenderedPageBreak/>
        <w:t xml:space="preserve">The structure with </w:t>
      </w:r>
      <w:r w:rsidRPr="00451329">
        <w:rPr>
          <w:i/>
          <w:lang w:val="en-GB"/>
        </w:rPr>
        <w:t>mandar/fazer</w:t>
      </w:r>
      <w:r w:rsidRPr="00451329">
        <w:rPr>
          <w:lang w:val="en-GB"/>
        </w:rPr>
        <w:t xml:space="preserve"> in (20) is, therefore, similar to Double Object Constructions in the spirit of Larson (1988). </w:t>
      </w:r>
      <w:r w:rsidRPr="00451329">
        <w:rPr>
          <w:lang w:val="en-US"/>
        </w:rPr>
        <w:t>Specifically, Larson (1988) assumes that object control predicates are VP shell structures in which a subject control predicate is embedded under an object predicate.</w:t>
      </w:r>
    </w:p>
    <w:p w:rsidR="009C2B7F" w:rsidRDefault="009C2B7F" w:rsidP="00E558A6">
      <w:pPr>
        <w:spacing w:line="276" w:lineRule="auto"/>
        <w:ind w:firstLine="643"/>
        <w:rPr>
          <w:lang w:val="en-US"/>
        </w:rPr>
      </w:pPr>
      <w:r w:rsidRPr="00451329">
        <w:rPr>
          <w:lang w:val="en-GB"/>
        </w:rPr>
        <w:t xml:space="preserve">Crucially, unlike light verbs such as </w:t>
      </w:r>
      <w:r w:rsidRPr="00451329">
        <w:rPr>
          <w:i/>
          <w:iCs/>
          <w:lang w:val="en-GB"/>
        </w:rPr>
        <w:t xml:space="preserve">fare </w:t>
      </w:r>
      <w:r w:rsidRPr="00451329">
        <w:rPr>
          <w:lang w:val="en-US"/>
        </w:rPr>
        <w:t xml:space="preserve">in Romance and </w:t>
      </w:r>
      <w:r w:rsidRPr="00451329">
        <w:rPr>
          <w:i/>
          <w:iCs/>
          <w:lang w:val="en-US"/>
        </w:rPr>
        <w:t xml:space="preserve">make </w:t>
      </w:r>
      <w:r w:rsidRPr="00451329">
        <w:rPr>
          <w:lang w:val="en-US"/>
        </w:rPr>
        <w:t>in English (see Guasti 1996</w:t>
      </w:r>
      <w:r w:rsidR="00C62DF2">
        <w:rPr>
          <w:lang w:val="en-US"/>
        </w:rPr>
        <w:t>;</w:t>
      </w:r>
      <w:r w:rsidRPr="00451329">
        <w:rPr>
          <w:lang w:val="en-US"/>
        </w:rPr>
        <w:t xml:space="preserve"> Folli </w:t>
      </w:r>
      <w:r w:rsidR="00C62DF2">
        <w:rPr>
          <w:lang w:val="en-US"/>
        </w:rPr>
        <w:t>&amp;</w:t>
      </w:r>
      <w:r w:rsidRPr="00451329">
        <w:rPr>
          <w:lang w:val="en-US"/>
        </w:rPr>
        <w:t xml:space="preserve"> Harley 2007</w:t>
      </w:r>
      <w:r w:rsidR="00C62DF2">
        <w:rPr>
          <w:lang w:val="en-US"/>
        </w:rPr>
        <w:t>;</w:t>
      </w:r>
      <w:r w:rsidRPr="00451329">
        <w:rPr>
          <w:lang w:val="en-US"/>
        </w:rPr>
        <w:t xml:space="preserve"> Pylkkänen 2002</w:t>
      </w:r>
      <w:r w:rsidR="00C62DF2">
        <w:rPr>
          <w:lang w:val="en-US"/>
        </w:rPr>
        <w:t>;</w:t>
      </w:r>
      <w:r w:rsidRPr="00451329">
        <w:rPr>
          <w:lang w:val="en-US"/>
        </w:rPr>
        <w:t xml:space="preserve"> 2008), </w:t>
      </w:r>
      <w:r w:rsidRPr="00451329">
        <w:rPr>
          <w:i/>
          <w:iCs/>
          <w:lang w:val="en-US"/>
        </w:rPr>
        <w:t>mandar/fazer</w:t>
      </w:r>
      <w:r w:rsidRPr="00451329">
        <w:rPr>
          <w:lang w:val="en-US"/>
        </w:rPr>
        <w:t xml:space="preserve"> in control constructions (18) are not restructuring verbs; rather they are lexical verbs embedded by a functional v</w:t>
      </w:r>
      <w:r w:rsidRPr="00451329">
        <w:rPr>
          <w:vertAlign w:val="subscript"/>
          <w:lang w:val="en-US"/>
        </w:rPr>
        <w:t xml:space="preserve">CAUSE </w:t>
      </w:r>
      <w:r w:rsidRPr="00451329">
        <w:rPr>
          <w:lang w:val="en-US"/>
        </w:rPr>
        <w:t xml:space="preserve"> that need to subcategorize a real internal argument.</w:t>
      </w:r>
      <w:r w:rsidR="00C62DF2" w:rsidRPr="00451329">
        <w:rPr>
          <w:vertAlign w:val="superscript"/>
          <w:lang w:val="en-US"/>
        </w:rPr>
        <w:footnoteReference w:id="5"/>
      </w:r>
      <w:r w:rsidRPr="00451329">
        <w:rPr>
          <w:lang w:val="en-US"/>
        </w:rPr>
        <w:t xml:space="preserve"> The next section discusses the syntax of the embedded infinitive that influences the Spell-Out of the embedded subject or the matrix object of backward object control verbs. </w:t>
      </w:r>
    </w:p>
    <w:p w:rsidR="00C62DF2" w:rsidRPr="00451329" w:rsidRDefault="00C62DF2" w:rsidP="00E558A6">
      <w:pPr>
        <w:spacing w:line="276" w:lineRule="auto"/>
        <w:ind w:firstLine="643"/>
        <w:rPr>
          <w:lang w:val="en-US"/>
        </w:rPr>
      </w:pPr>
    </w:p>
    <w:p w:rsidR="009C2B7F" w:rsidRPr="00451329" w:rsidRDefault="009C2B7F" w:rsidP="00E558A6">
      <w:pPr>
        <w:pStyle w:val="lsSection1"/>
      </w:pPr>
      <w:r w:rsidRPr="00451329">
        <w:t>4. The inflected infinitive</w:t>
      </w:r>
    </w:p>
    <w:p w:rsidR="009C2B7F" w:rsidRPr="00451329" w:rsidRDefault="009C2B7F" w:rsidP="00E558A6">
      <w:pPr>
        <w:spacing w:line="276" w:lineRule="auto"/>
        <w:rPr>
          <w:lang w:val="en-US"/>
        </w:rPr>
      </w:pPr>
      <w:r w:rsidRPr="00451329">
        <w:rPr>
          <w:lang w:val="en-GB"/>
        </w:rPr>
        <w:t xml:space="preserve">Regarding the syntax of the inflected infinitive in Brazilian Portuguese, this paper makes two claims: first, it regards the distribution of the inflected infinitive as a diagnostic for the fact that the shared argument is truly embedded. More explicitly, it argues that backward object control with </w:t>
      </w:r>
      <w:r w:rsidRPr="00451329">
        <w:rPr>
          <w:i/>
          <w:lang w:val="en-GB"/>
        </w:rPr>
        <w:t>mandar</w:t>
      </w:r>
      <w:r w:rsidRPr="00451329">
        <w:rPr>
          <w:lang w:val="en-GB"/>
        </w:rPr>
        <w:t xml:space="preserve"> and </w:t>
      </w:r>
      <w:r w:rsidRPr="00451329">
        <w:rPr>
          <w:i/>
          <w:lang w:val="en-GB"/>
        </w:rPr>
        <w:t xml:space="preserve">fazer </w:t>
      </w:r>
      <w:r w:rsidRPr="00451329">
        <w:rPr>
          <w:lang w:val="en-GB"/>
        </w:rPr>
        <w:t xml:space="preserve">is </w:t>
      </w:r>
      <w:del w:id="348" w:author="Mihaela Moreno" w:date="2018-06-17T12:08:00Z">
        <w:r w:rsidRPr="00451329" w:rsidDel="00AB69B7">
          <w:rPr>
            <w:lang w:val="en-GB"/>
          </w:rPr>
          <w:delText>signaled</w:delText>
        </w:r>
      </w:del>
      <w:ins w:id="349" w:author="Mihaela Moreno" w:date="2018-06-17T12:08:00Z">
        <w:r w:rsidR="00AB69B7" w:rsidRPr="00451329">
          <w:rPr>
            <w:lang w:val="en-GB"/>
          </w:rPr>
          <w:t>signalled</w:t>
        </w:r>
      </w:ins>
      <w:r w:rsidRPr="00451329">
        <w:rPr>
          <w:lang w:val="en-GB"/>
        </w:rPr>
        <w:t xml:space="preserve"> by the presence of the inflected infinitive when the shared argument is third person plural. Second, in line with Raposo (1987), Nunes (1995) and Pires (2010), it considers inflected infinitive clauses as nominal Case-bearing projections. In order to support the former assumption, I build on the contrast between subject control verbs such as </w:t>
      </w:r>
      <w:r w:rsidRPr="00451329">
        <w:rPr>
          <w:i/>
          <w:lang w:val="en-GB"/>
        </w:rPr>
        <w:t xml:space="preserve">conseguir </w:t>
      </w:r>
      <w:r w:rsidR="007238C5">
        <w:rPr>
          <w:lang w:val="en-GB"/>
        </w:rPr>
        <w:t>‘</w:t>
      </w:r>
      <w:r w:rsidRPr="00451329">
        <w:rPr>
          <w:lang w:val="en-GB"/>
        </w:rPr>
        <w:t>manage</w:t>
      </w:r>
      <w:r w:rsidR="007238C5">
        <w:rPr>
          <w:lang w:val="en-GB"/>
        </w:rPr>
        <w:t>’</w:t>
      </w:r>
      <w:r w:rsidRPr="00451329">
        <w:rPr>
          <w:i/>
          <w:lang w:val="en-GB"/>
        </w:rPr>
        <w:t xml:space="preserve"> </w:t>
      </w:r>
      <w:r w:rsidRPr="00451329">
        <w:rPr>
          <w:lang w:val="en-GB"/>
        </w:rPr>
        <w:t>in (21a)</w:t>
      </w:r>
      <w:r w:rsidRPr="00451329">
        <w:rPr>
          <w:i/>
          <w:lang w:val="en-GB"/>
        </w:rPr>
        <w:t xml:space="preserve"> </w:t>
      </w:r>
      <w:r w:rsidRPr="00451329">
        <w:rPr>
          <w:lang w:val="en-GB"/>
        </w:rPr>
        <w:t xml:space="preserve">that do not select a preposition and verbs like </w:t>
      </w:r>
      <w:r w:rsidRPr="00451329">
        <w:rPr>
          <w:i/>
          <w:iCs/>
          <w:lang w:val="en-GB"/>
        </w:rPr>
        <w:t xml:space="preserve">aprender </w:t>
      </w:r>
      <w:r w:rsidR="007238C5">
        <w:rPr>
          <w:lang w:val="en-GB"/>
        </w:rPr>
        <w:t>‘</w:t>
      </w:r>
      <w:r w:rsidRPr="00451329">
        <w:rPr>
          <w:lang w:val="en-GB"/>
        </w:rPr>
        <w:t>learn</w:t>
      </w:r>
      <w:r w:rsidR="007238C5">
        <w:rPr>
          <w:lang w:val="en-GB"/>
        </w:rPr>
        <w:t>’</w:t>
      </w:r>
      <w:r w:rsidRPr="00451329">
        <w:rPr>
          <w:lang w:val="en-GB"/>
        </w:rPr>
        <w:t xml:space="preserve"> that do select one (21b).</w:t>
      </w:r>
      <w:r w:rsidRPr="00451329">
        <w:rPr>
          <w:i/>
          <w:iCs/>
          <w:lang w:val="en-GB"/>
        </w:rPr>
        <w:t xml:space="preserve"> </w:t>
      </w:r>
      <w:r w:rsidRPr="00451329">
        <w:rPr>
          <w:lang w:val="en-GB"/>
        </w:rPr>
        <w:t xml:space="preserve">The two classes of control verbs differ in that the inflected infinitive is illicit with the former (21a) but not with the latter (21b) (see also Modesto 2010). </w:t>
      </w:r>
    </w:p>
    <w:p w:rsidR="009C2B7F" w:rsidRPr="00451329" w:rsidRDefault="009C2B7F" w:rsidP="00E558A6">
      <w:pPr>
        <w:spacing w:line="276" w:lineRule="auto"/>
        <w:rPr>
          <w:lang w:val="en-US"/>
        </w:rPr>
      </w:pPr>
    </w:p>
    <w:p w:rsidR="007238C5" w:rsidRDefault="009C2B7F" w:rsidP="00E558A6">
      <w:pPr>
        <w:spacing w:line="276" w:lineRule="auto"/>
        <w:rPr>
          <w:lang w:val="pt-BR"/>
        </w:rPr>
      </w:pPr>
      <w:r w:rsidRPr="00451329">
        <w:rPr>
          <w:lang w:val="pt-BR"/>
        </w:rPr>
        <w:t>(21)</w:t>
      </w:r>
      <w:r w:rsidRPr="00451329">
        <w:rPr>
          <w:lang w:val="pt-BR"/>
        </w:rPr>
        <w:tab/>
      </w:r>
      <w:r w:rsidR="007238C5">
        <w:rPr>
          <w:lang w:val="pt-BR"/>
        </w:rPr>
        <w:t>Subject Control</w:t>
      </w:r>
    </w:p>
    <w:p w:rsidR="009C2B7F" w:rsidRPr="007238C5" w:rsidRDefault="009C2B7F" w:rsidP="00E558A6">
      <w:pPr>
        <w:spacing w:line="276" w:lineRule="auto"/>
        <w:ind w:firstLine="643"/>
        <w:rPr>
          <w:lang w:val="en-GB"/>
        </w:rPr>
      </w:pPr>
      <w:r w:rsidRPr="00451329">
        <w:rPr>
          <w:lang w:val="pt-BR"/>
        </w:rPr>
        <w:t xml:space="preserve">a.  </w:t>
      </w:r>
      <w:r w:rsidR="007238C5">
        <w:rPr>
          <w:lang w:val="pt-BR"/>
        </w:rPr>
        <w:tab/>
      </w:r>
      <w:r w:rsidRPr="007238C5">
        <w:rPr>
          <w:iCs/>
          <w:lang w:val="pt-BR"/>
        </w:rPr>
        <w:t>Os meninos conseguiram   vender-*em   a casa.</w:t>
      </w:r>
      <w:r w:rsidRPr="007238C5">
        <w:rPr>
          <w:lang w:val="pt-BR"/>
        </w:rPr>
        <w:tab/>
      </w:r>
    </w:p>
    <w:p w:rsidR="009C2B7F" w:rsidRPr="007238C5" w:rsidRDefault="009C2B7F" w:rsidP="00E558A6">
      <w:pPr>
        <w:spacing w:line="276" w:lineRule="auto"/>
        <w:rPr>
          <w:lang w:val="en-GB"/>
        </w:rPr>
      </w:pPr>
      <w:r w:rsidRPr="007238C5">
        <w:rPr>
          <w:lang w:val="en-GB"/>
        </w:rPr>
        <w:t xml:space="preserve">           </w:t>
      </w:r>
      <w:r w:rsidRPr="007238C5">
        <w:rPr>
          <w:lang w:val="en-GB"/>
        </w:rPr>
        <w:tab/>
        <w:t>the boys      manage</w:t>
      </w:r>
      <w:r w:rsidR="007238C5">
        <w:rPr>
          <w:lang w:val="en-GB"/>
        </w:rPr>
        <w:t>.</w:t>
      </w:r>
      <w:r w:rsidRPr="007238C5">
        <w:rPr>
          <w:smallCaps/>
          <w:lang w:val="en-GB"/>
        </w:rPr>
        <w:t>3pl</w:t>
      </w:r>
      <w:r w:rsidRPr="007238C5">
        <w:rPr>
          <w:lang w:val="en-GB"/>
        </w:rPr>
        <w:t xml:space="preserve">    sell</w:t>
      </w:r>
      <w:r w:rsidR="007238C5">
        <w:rPr>
          <w:smallCaps/>
          <w:lang w:val="en-GB"/>
        </w:rPr>
        <w:t>.inf(-3pl)</w:t>
      </w:r>
      <w:r w:rsidRPr="007238C5">
        <w:rPr>
          <w:lang w:val="en-GB"/>
        </w:rPr>
        <w:t xml:space="preserve">  the house.</w:t>
      </w:r>
    </w:p>
    <w:p w:rsidR="009C2B7F" w:rsidRPr="007238C5" w:rsidRDefault="009C2B7F" w:rsidP="00E558A6">
      <w:pPr>
        <w:spacing w:line="276" w:lineRule="auto"/>
        <w:rPr>
          <w:lang w:val="en-GB"/>
        </w:rPr>
      </w:pPr>
      <w:r w:rsidRPr="007238C5">
        <w:rPr>
          <w:lang w:val="en-GB"/>
        </w:rPr>
        <w:tab/>
      </w:r>
      <w:r w:rsidRPr="007238C5">
        <w:rPr>
          <w:lang w:val="en-GB"/>
        </w:rPr>
        <w:tab/>
        <w:t>‘The boys managed to sell the house.’</w:t>
      </w:r>
    </w:p>
    <w:p w:rsidR="009C2B7F" w:rsidRPr="007238C5" w:rsidRDefault="009C2B7F" w:rsidP="00E558A6">
      <w:pPr>
        <w:spacing w:line="276" w:lineRule="auto"/>
        <w:rPr>
          <w:bCs/>
          <w:lang w:val="pt-BR"/>
        </w:rPr>
      </w:pPr>
      <w:r w:rsidRPr="007238C5">
        <w:rPr>
          <w:lang w:val="en-GB"/>
        </w:rPr>
        <w:tab/>
      </w:r>
      <w:r w:rsidRPr="007238C5">
        <w:rPr>
          <w:lang w:val="pt-BR"/>
        </w:rPr>
        <w:t xml:space="preserve">b.   </w:t>
      </w:r>
      <w:r w:rsidR="007238C5">
        <w:rPr>
          <w:lang w:val="pt-BR"/>
        </w:rPr>
        <w:tab/>
      </w:r>
      <w:r w:rsidRPr="007238C5">
        <w:rPr>
          <w:iCs/>
          <w:lang w:val="pt-BR"/>
        </w:rPr>
        <w:t xml:space="preserve">Eles    aprenderam </w:t>
      </w:r>
      <w:r w:rsidRPr="007238C5">
        <w:rPr>
          <w:b/>
          <w:iCs/>
          <w:lang w:val="pt-BR"/>
        </w:rPr>
        <w:t>a</w:t>
      </w:r>
      <w:r w:rsidRPr="007238C5">
        <w:rPr>
          <w:iCs/>
          <w:lang w:val="pt-BR"/>
        </w:rPr>
        <w:t xml:space="preserve">  não   falar(-em)     alto </w:t>
      </w:r>
      <w:r w:rsidR="007238C5">
        <w:rPr>
          <w:iCs/>
          <w:lang w:val="pt-BR"/>
        </w:rPr>
        <w:t xml:space="preserve"> </w:t>
      </w:r>
      <w:r w:rsidRPr="007238C5">
        <w:rPr>
          <w:iCs/>
          <w:lang w:val="pt-BR"/>
        </w:rPr>
        <w:t xml:space="preserve">à </w:t>
      </w:r>
      <w:r w:rsidR="007238C5">
        <w:rPr>
          <w:iCs/>
          <w:lang w:val="pt-BR"/>
        </w:rPr>
        <w:t xml:space="preserve">       </w:t>
      </w:r>
      <w:r w:rsidRPr="007238C5">
        <w:rPr>
          <w:iCs/>
          <w:lang w:val="pt-BR"/>
        </w:rPr>
        <w:t>mesa</w:t>
      </w:r>
      <w:r w:rsidR="007238C5">
        <w:rPr>
          <w:iCs/>
          <w:lang w:val="pt-BR"/>
        </w:rPr>
        <w:t>.</w:t>
      </w:r>
      <w:r w:rsidRPr="007238C5">
        <w:rPr>
          <w:lang w:val="pt-BR"/>
        </w:rPr>
        <w:t xml:space="preserve">   </w:t>
      </w:r>
      <w:r w:rsidRPr="007238C5">
        <w:rPr>
          <w:lang w:val="pt-BR"/>
        </w:rPr>
        <w:tab/>
      </w:r>
    </w:p>
    <w:p w:rsidR="009C2B7F" w:rsidRPr="00451329" w:rsidRDefault="009C2B7F" w:rsidP="00E558A6">
      <w:pPr>
        <w:spacing w:line="276" w:lineRule="auto"/>
        <w:rPr>
          <w:lang w:val="en-US"/>
        </w:rPr>
      </w:pPr>
      <w:r w:rsidRPr="007238C5">
        <w:rPr>
          <w:lang w:val="pt-BR"/>
        </w:rPr>
        <w:tab/>
      </w:r>
      <w:r w:rsidRPr="007238C5">
        <w:rPr>
          <w:lang w:val="en-GB"/>
        </w:rPr>
        <w:t xml:space="preserve">     </w:t>
      </w:r>
      <w:r w:rsidRPr="00451329">
        <w:rPr>
          <w:lang w:val="en-GB"/>
        </w:rPr>
        <w:t xml:space="preserve"> </w:t>
      </w:r>
      <w:r w:rsidR="007238C5">
        <w:rPr>
          <w:lang w:val="en-GB"/>
        </w:rPr>
        <w:tab/>
      </w:r>
      <w:r w:rsidRPr="00451329">
        <w:rPr>
          <w:lang w:val="en-US"/>
        </w:rPr>
        <w:t>they    learned</w:t>
      </w:r>
      <w:r w:rsidR="007238C5">
        <w:rPr>
          <w:lang w:val="en-US"/>
        </w:rPr>
        <w:t xml:space="preserve">        t</w:t>
      </w:r>
      <w:r w:rsidRPr="00451329">
        <w:rPr>
          <w:lang w:val="en-US"/>
        </w:rPr>
        <w:t>o not    talk-(</w:t>
      </w:r>
      <w:r w:rsidR="007238C5" w:rsidRPr="007238C5">
        <w:rPr>
          <w:smallCaps/>
          <w:lang w:val="en-GB"/>
        </w:rPr>
        <w:t>3pl</w:t>
      </w:r>
      <w:r w:rsidRPr="00451329">
        <w:rPr>
          <w:lang w:val="en-US"/>
        </w:rPr>
        <w:t>)</w:t>
      </w:r>
      <w:r w:rsidRPr="00451329">
        <w:rPr>
          <w:lang w:val="en-US"/>
        </w:rPr>
        <w:tab/>
        <w:t>loud at</w:t>
      </w:r>
      <w:r w:rsidR="007238C5">
        <w:rPr>
          <w:lang w:val="en-US"/>
        </w:rPr>
        <w:t>.the</w:t>
      </w:r>
      <w:r w:rsidRPr="00451329">
        <w:rPr>
          <w:lang w:val="en-US"/>
        </w:rPr>
        <w:t xml:space="preserve"> table  </w:t>
      </w:r>
    </w:p>
    <w:p w:rsidR="009C2B7F" w:rsidRPr="00451329" w:rsidRDefault="009C2B7F" w:rsidP="00E558A6">
      <w:pPr>
        <w:spacing w:line="276" w:lineRule="auto"/>
        <w:rPr>
          <w:lang w:val="en-US"/>
        </w:rPr>
      </w:pPr>
      <w:r w:rsidRPr="00451329">
        <w:rPr>
          <w:lang w:val="en-US"/>
        </w:rPr>
        <w:tab/>
      </w:r>
      <w:r w:rsidRPr="00451329">
        <w:rPr>
          <w:lang w:val="en-US"/>
        </w:rPr>
        <w:tab/>
        <w:t>‘They learned not to talk loudly at the table.’</w:t>
      </w:r>
    </w:p>
    <w:p w:rsidR="009C2B7F" w:rsidRPr="00451329" w:rsidRDefault="009C2B7F" w:rsidP="00E558A6">
      <w:pPr>
        <w:spacing w:line="276" w:lineRule="auto"/>
        <w:rPr>
          <w:lang w:val="en-GB"/>
        </w:rPr>
      </w:pPr>
    </w:p>
    <w:p w:rsidR="009C2B7F" w:rsidRPr="00451329" w:rsidRDefault="009C2B7F" w:rsidP="00E558A6">
      <w:pPr>
        <w:spacing w:line="276" w:lineRule="auto"/>
        <w:rPr>
          <w:lang w:val="en-US"/>
        </w:rPr>
      </w:pPr>
      <w:r w:rsidRPr="00451329">
        <w:rPr>
          <w:lang w:val="en-US"/>
        </w:rPr>
        <w:t xml:space="preserve">On the basis of (21), I assume that the BOC verbs </w:t>
      </w:r>
      <w:r w:rsidRPr="00451329">
        <w:rPr>
          <w:i/>
          <w:iCs/>
          <w:lang w:val="en-US"/>
        </w:rPr>
        <w:t xml:space="preserve">mandar </w:t>
      </w:r>
      <w:r w:rsidRPr="00451329">
        <w:rPr>
          <w:lang w:val="en-US"/>
        </w:rPr>
        <w:t xml:space="preserve">and </w:t>
      </w:r>
      <w:r w:rsidRPr="00451329">
        <w:rPr>
          <w:i/>
          <w:lang w:val="en-US"/>
        </w:rPr>
        <w:t>fazer</w:t>
      </w:r>
      <w:r w:rsidRPr="00451329">
        <w:rPr>
          <w:lang w:val="en-US"/>
        </w:rPr>
        <w:t xml:space="preserve"> in (21b) behave similarly to subject control verbs like </w:t>
      </w:r>
      <w:r w:rsidRPr="00451329">
        <w:rPr>
          <w:i/>
          <w:iCs/>
          <w:lang w:val="en-US"/>
        </w:rPr>
        <w:t xml:space="preserve">conseguir </w:t>
      </w:r>
      <w:r w:rsidR="007C5EA8">
        <w:rPr>
          <w:lang w:val="en-US"/>
        </w:rPr>
        <w:t>‘</w:t>
      </w:r>
      <w:r w:rsidRPr="00451329">
        <w:rPr>
          <w:lang w:val="en-US"/>
        </w:rPr>
        <w:t>manage</w:t>
      </w:r>
      <w:r w:rsidR="007C5EA8">
        <w:rPr>
          <w:lang w:val="en-US"/>
        </w:rPr>
        <w:t>’</w:t>
      </w:r>
      <w:r w:rsidRPr="00451329">
        <w:rPr>
          <w:lang w:val="en-US"/>
        </w:rPr>
        <w:t xml:space="preserve"> in (21a),</w:t>
      </w:r>
      <w:r w:rsidRPr="00451329">
        <w:rPr>
          <w:i/>
          <w:iCs/>
          <w:lang w:val="en-US"/>
        </w:rPr>
        <w:t xml:space="preserve"> </w:t>
      </w:r>
      <w:r w:rsidRPr="00451329">
        <w:rPr>
          <w:lang w:val="en-US"/>
        </w:rPr>
        <w:t xml:space="preserve">as they do not select prepositions and disallow the inflected infinitive. By contrast, the forward object control verbs </w:t>
      </w:r>
      <w:r w:rsidRPr="00451329">
        <w:rPr>
          <w:i/>
          <w:lang w:val="en-US"/>
        </w:rPr>
        <w:t xml:space="preserve">convencer de </w:t>
      </w:r>
      <w:r w:rsidR="007C5EA8">
        <w:rPr>
          <w:lang w:val="en-US"/>
        </w:rPr>
        <w:t>‘</w:t>
      </w:r>
      <w:r w:rsidRPr="00451329">
        <w:rPr>
          <w:lang w:val="en-US"/>
        </w:rPr>
        <w:t>convince of</w:t>
      </w:r>
      <w:r w:rsidR="007C5EA8">
        <w:rPr>
          <w:lang w:val="en-US"/>
        </w:rPr>
        <w:t>’</w:t>
      </w:r>
      <w:r w:rsidRPr="00451329">
        <w:rPr>
          <w:lang w:val="en-US"/>
        </w:rPr>
        <w:t xml:space="preserve"> in (23b) are similar to subject control verbs such as </w:t>
      </w:r>
      <w:r w:rsidRPr="00451329">
        <w:rPr>
          <w:i/>
          <w:iCs/>
          <w:lang w:val="en-US"/>
        </w:rPr>
        <w:t xml:space="preserve">aprender a </w:t>
      </w:r>
      <w:r w:rsidR="007C5EA8">
        <w:rPr>
          <w:lang w:val="en-US"/>
        </w:rPr>
        <w:t>‘</w:t>
      </w:r>
      <w:r w:rsidRPr="00451329">
        <w:rPr>
          <w:lang w:val="en-US"/>
        </w:rPr>
        <w:t>learn to</w:t>
      </w:r>
      <w:r w:rsidR="007C5EA8">
        <w:rPr>
          <w:lang w:val="en-US"/>
        </w:rPr>
        <w:t>’</w:t>
      </w:r>
      <w:r w:rsidRPr="00451329">
        <w:rPr>
          <w:lang w:val="en-US"/>
        </w:rPr>
        <w:t xml:space="preserve"> in (23a): both of them select prepositions</w:t>
      </w:r>
      <w:ins w:id="350" w:author="Mihaela Moreno" w:date="2018-06-17T12:09:00Z">
        <w:r w:rsidR="00AB69B7">
          <w:rPr>
            <w:lang w:val="en-US"/>
          </w:rPr>
          <w:t>,</w:t>
        </w:r>
      </w:ins>
      <w:r w:rsidRPr="00451329">
        <w:rPr>
          <w:lang w:val="en-US"/>
        </w:rPr>
        <w:t xml:space="preserve"> and optionally permit the inflected infinitive.</w:t>
      </w:r>
    </w:p>
    <w:p w:rsidR="009C2B7F" w:rsidRPr="00451329" w:rsidRDefault="009C2B7F" w:rsidP="00E558A6">
      <w:pPr>
        <w:spacing w:line="276" w:lineRule="auto"/>
        <w:rPr>
          <w:lang w:val="en-US"/>
        </w:rPr>
      </w:pPr>
    </w:p>
    <w:p w:rsidR="007238C5" w:rsidRDefault="009C2B7F" w:rsidP="00E558A6">
      <w:pPr>
        <w:spacing w:line="276" w:lineRule="auto"/>
        <w:rPr>
          <w:lang w:val="pt-BR"/>
        </w:rPr>
      </w:pPr>
      <w:r w:rsidRPr="00451329">
        <w:rPr>
          <w:lang w:val="pt-BR"/>
        </w:rPr>
        <w:t>(22)</w:t>
      </w:r>
      <w:r w:rsidR="007238C5">
        <w:rPr>
          <w:lang w:val="pt-BR"/>
        </w:rPr>
        <w:tab/>
      </w:r>
      <w:r w:rsidRPr="00451329">
        <w:rPr>
          <w:lang w:val="pt-BR"/>
        </w:rPr>
        <w:t xml:space="preserve">a.  </w:t>
      </w:r>
      <w:r w:rsidR="007238C5">
        <w:rPr>
          <w:lang w:val="pt-BR"/>
        </w:rPr>
        <w:tab/>
        <w:t>Subject Control</w:t>
      </w:r>
    </w:p>
    <w:p w:rsidR="009C2B7F" w:rsidRPr="007238C5" w:rsidRDefault="009C2B7F" w:rsidP="00E558A6">
      <w:pPr>
        <w:spacing w:line="276" w:lineRule="auto"/>
        <w:ind w:left="643" w:firstLine="643"/>
        <w:rPr>
          <w:lang w:val="en-GB"/>
        </w:rPr>
      </w:pPr>
      <w:r w:rsidRPr="007238C5">
        <w:rPr>
          <w:iCs/>
          <w:lang w:val="pt-BR"/>
        </w:rPr>
        <w:t xml:space="preserve">Os meninos </w:t>
      </w:r>
      <w:r w:rsidR="00F81C62">
        <w:rPr>
          <w:iCs/>
          <w:lang w:val="pt-BR"/>
        </w:rPr>
        <w:t xml:space="preserve"> </w:t>
      </w:r>
      <w:r w:rsidRPr="007238C5">
        <w:rPr>
          <w:iCs/>
          <w:lang w:val="pt-BR"/>
        </w:rPr>
        <w:t>conseguiram  vender-*em   a casa.</w:t>
      </w:r>
      <w:r w:rsidRPr="007238C5">
        <w:rPr>
          <w:lang w:val="pt-BR"/>
        </w:rPr>
        <w:tab/>
      </w:r>
    </w:p>
    <w:p w:rsidR="009C2B7F" w:rsidRPr="007238C5" w:rsidRDefault="009C2B7F" w:rsidP="00E558A6">
      <w:pPr>
        <w:spacing w:line="276" w:lineRule="auto"/>
        <w:rPr>
          <w:lang w:val="en-GB"/>
        </w:rPr>
      </w:pPr>
      <w:r w:rsidRPr="007238C5">
        <w:rPr>
          <w:lang w:val="en-GB"/>
        </w:rPr>
        <w:t xml:space="preserve">       </w:t>
      </w:r>
      <w:r w:rsidR="007238C5" w:rsidRPr="007238C5">
        <w:rPr>
          <w:lang w:val="en-GB"/>
        </w:rPr>
        <w:tab/>
      </w:r>
      <w:r w:rsidR="007238C5" w:rsidRPr="007238C5">
        <w:rPr>
          <w:lang w:val="en-GB"/>
        </w:rPr>
        <w:tab/>
        <w:t>t</w:t>
      </w:r>
      <w:r w:rsidRPr="007238C5">
        <w:rPr>
          <w:lang w:val="en-GB"/>
        </w:rPr>
        <w:t>he boys</w:t>
      </w:r>
      <w:r w:rsidRPr="007238C5">
        <w:rPr>
          <w:lang w:val="en-GB"/>
        </w:rPr>
        <w:tab/>
        <w:t>manage</w:t>
      </w:r>
      <w:r w:rsidR="007238C5">
        <w:rPr>
          <w:lang w:val="en-GB"/>
        </w:rPr>
        <w:t>.</w:t>
      </w:r>
      <w:r w:rsidR="007238C5" w:rsidRPr="007238C5">
        <w:rPr>
          <w:smallCaps/>
          <w:lang w:val="en-GB"/>
        </w:rPr>
        <w:t>3pl</w:t>
      </w:r>
      <w:r w:rsidRPr="007238C5">
        <w:rPr>
          <w:lang w:val="en-GB"/>
        </w:rPr>
        <w:t xml:space="preserve">   sell</w:t>
      </w:r>
      <w:r w:rsidR="007238C5">
        <w:rPr>
          <w:lang w:val="en-GB"/>
        </w:rPr>
        <w:t>.</w:t>
      </w:r>
      <w:r w:rsidR="007238C5">
        <w:rPr>
          <w:smallCaps/>
          <w:lang w:val="en-GB"/>
        </w:rPr>
        <w:t>inf</w:t>
      </w:r>
      <w:r w:rsidRPr="007238C5">
        <w:rPr>
          <w:lang w:val="en-GB"/>
        </w:rPr>
        <w:t>(</w:t>
      </w:r>
      <w:r w:rsidR="007238C5">
        <w:rPr>
          <w:lang w:val="en-GB"/>
        </w:rPr>
        <w:t>-</w:t>
      </w:r>
      <w:r w:rsidR="007238C5" w:rsidRPr="007238C5">
        <w:rPr>
          <w:smallCaps/>
          <w:lang w:val="en-GB"/>
        </w:rPr>
        <w:t>3pl</w:t>
      </w:r>
      <w:r w:rsidRPr="007238C5">
        <w:rPr>
          <w:lang w:val="en-GB"/>
        </w:rPr>
        <w:t>) the house.</w:t>
      </w:r>
    </w:p>
    <w:p w:rsidR="009C2B7F" w:rsidRPr="007238C5" w:rsidRDefault="009C2B7F" w:rsidP="00E558A6">
      <w:pPr>
        <w:spacing w:line="276" w:lineRule="auto"/>
        <w:ind w:left="643" w:firstLine="643"/>
        <w:rPr>
          <w:lang w:val="en-GB"/>
        </w:rPr>
      </w:pPr>
      <w:r w:rsidRPr="007238C5">
        <w:rPr>
          <w:lang w:val="en-GB"/>
        </w:rPr>
        <w:t>‘The boys managed to sell the house.’</w:t>
      </w:r>
    </w:p>
    <w:p w:rsidR="007238C5" w:rsidRDefault="009C2B7F" w:rsidP="00E558A6">
      <w:pPr>
        <w:spacing w:line="276" w:lineRule="auto"/>
        <w:rPr>
          <w:lang w:val="pt-BR"/>
        </w:rPr>
      </w:pPr>
      <w:r w:rsidRPr="007238C5">
        <w:rPr>
          <w:lang w:val="en-GB"/>
        </w:rPr>
        <w:t xml:space="preserve">   </w:t>
      </w:r>
      <w:r w:rsidR="007238C5" w:rsidRPr="007238C5">
        <w:rPr>
          <w:lang w:val="en-GB"/>
        </w:rPr>
        <w:tab/>
      </w:r>
      <w:r w:rsidRPr="007238C5">
        <w:rPr>
          <w:lang w:val="pt-BR"/>
        </w:rPr>
        <w:t>b.</w:t>
      </w:r>
      <w:r w:rsidRPr="007238C5">
        <w:rPr>
          <w:lang w:val="pt-BR"/>
        </w:rPr>
        <w:tab/>
      </w:r>
      <w:ins w:id="351" w:author="Mihaela Moreno" w:date="2018-06-17T12:12:00Z">
        <w:r w:rsidR="00AB69B7">
          <w:rPr>
            <w:lang w:val="pt-BR"/>
          </w:rPr>
          <w:t xml:space="preserve">Forward </w:t>
        </w:r>
      </w:ins>
      <w:r w:rsidR="007238C5">
        <w:rPr>
          <w:lang w:val="pt-BR"/>
        </w:rPr>
        <w:t>Object Control</w:t>
      </w:r>
    </w:p>
    <w:p w:rsidR="009C2B7F" w:rsidRPr="007238C5" w:rsidRDefault="009C2B7F" w:rsidP="00E558A6">
      <w:pPr>
        <w:spacing w:line="276" w:lineRule="auto"/>
        <w:ind w:left="643" w:firstLine="643"/>
        <w:rPr>
          <w:lang w:val="pt-BR"/>
        </w:rPr>
      </w:pPr>
      <w:r w:rsidRPr="007238C5">
        <w:rPr>
          <w:iCs/>
          <w:lang w:val="pt-BR"/>
        </w:rPr>
        <w:t xml:space="preserve">Maria mandou   eles  </w:t>
      </w:r>
      <w:r w:rsidR="00F81C62">
        <w:rPr>
          <w:iCs/>
          <w:lang w:val="pt-BR"/>
        </w:rPr>
        <w:tab/>
      </w:r>
      <w:r w:rsidRPr="007238C5">
        <w:rPr>
          <w:iCs/>
          <w:lang w:val="pt-BR"/>
        </w:rPr>
        <w:t>[ limpar-*em a    casa].</w:t>
      </w:r>
      <w:r w:rsidRPr="007238C5">
        <w:rPr>
          <w:lang w:val="pt-BR"/>
        </w:rPr>
        <w:tab/>
      </w:r>
      <w:r w:rsidRPr="007238C5">
        <w:rPr>
          <w:lang w:val="pt-BR"/>
        </w:rPr>
        <w:tab/>
      </w:r>
    </w:p>
    <w:p w:rsidR="009C2B7F" w:rsidRPr="007238C5" w:rsidRDefault="009C2B7F" w:rsidP="00E558A6">
      <w:pPr>
        <w:spacing w:line="276" w:lineRule="auto"/>
        <w:rPr>
          <w:lang w:val="pt-BR"/>
        </w:rPr>
      </w:pPr>
      <w:r w:rsidRPr="007238C5">
        <w:rPr>
          <w:lang w:val="pt-BR"/>
        </w:rPr>
        <w:tab/>
      </w:r>
      <w:r w:rsidR="007238C5" w:rsidRPr="007238C5">
        <w:rPr>
          <w:lang w:val="pt-BR"/>
        </w:rPr>
        <w:tab/>
      </w:r>
      <w:r w:rsidRPr="007238C5">
        <w:rPr>
          <w:lang w:val="pt-BR"/>
        </w:rPr>
        <w:t>Maria ordered    they</w:t>
      </w:r>
      <w:r w:rsidR="007238C5">
        <w:rPr>
          <w:lang w:val="en-GB"/>
        </w:rPr>
        <w:t>.</w:t>
      </w:r>
      <w:r w:rsidR="007238C5">
        <w:rPr>
          <w:smallCaps/>
          <w:lang w:val="en-GB"/>
        </w:rPr>
        <w:t>nom</w:t>
      </w:r>
      <w:r w:rsidRPr="007238C5">
        <w:rPr>
          <w:lang w:val="pt-BR"/>
        </w:rPr>
        <w:t xml:space="preserve">   clean</w:t>
      </w:r>
      <w:r w:rsidR="007238C5">
        <w:rPr>
          <w:lang w:val="en-GB"/>
        </w:rPr>
        <w:t>-</w:t>
      </w:r>
      <w:r w:rsidR="007238C5" w:rsidRPr="007238C5">
        <w:rPr>
          <w:smallCaps/>
          <w:lang w:val="en-GB"/>
        </w:rPr>
        <w:t>3pl</w:t>
      </w:r>
      <w:r w:rsidRPr="007238C5">
        <w:rPr>
          <w:lang w:val="pt-BR"/>
        </w:rPr>
        <w:t xml:space="preserve">     the house</w:t>
      </w:r>
    </w:p>
    <w:p w:rsidR="009C2B7F" w:rsidRPr="007238C5" w:rsidRDefault="009C2B7F" w:rsidP="00E558A6">
      <w:pPr>
        <w:spacing w:line="276" w:lineRule="auto"/>
        <w:rPr>
          <w:lang w:val="pt-BR"/>
        </w:rPr>
      </w:pPr>
      <w:r w:rsidRPr="007238C5">
        <w:rPr>
          <w:lang w:val="pt-BR"/>
        </w:rPr>
        <w:tab/>
      </w:r>
      <w:r w:rsidR="007238C5" w:rsidRPr="007238C5">
        <w:rPr>
          <w:lang w:val="pt-BR"/>
        </w:rPr>
        <w:tab/>
      </w:r>
      <w:r w:rsidRPr="007238C5">
        <w:rPr>
          <w:lang w:val="pt-BR"/>
        </w:rPr>
        <w:t>‘Maria ordered them  to clean the house.’</w:t>
      </w:r>
    </w:p>
    <w:p w:rsidR="00AB69B7" w:rsidRDefault="002741A1">
      <w:pPr>
        <w:spacing w:line="276" w:lineRule="auto"/>
        <w:ind w:firstLine="643"/>
        <w:rPr>
          <w:ins w:id="352" w:author="Mihaela Moreno" w:date="2018-06-17T12:12:00Z"/>
          <w:lang w:val="pt-BR"/>
        </w:rPr>
        <w:pPrChange w:id="353" w:author="Mihaela Moreno" w:date="2018-06-17T12:12:00Z">
          <w:pPr>
            <w:spacing w:line="276" w:lineRule="auto"/>
          </w:pPr>
        </w:pPrChange>
      </w:pPr>
      <w:ins w:id="354" w:author="Mihaela Moreno" w:date="2018-06-17T12:13:00Z">
        <w:r>
          <w:rPr>
            <w:lang w:val="pt-BR"/>
          </w:rPr>
          <w:t>c</w:t>
        </w:r>
      </w:ins>
      <w:ins w:id="355" w:author="Mihaela Moreno" w:date="2018-06-17T12:12:00Z">
        <w:r w:rsidR="00AB69B7" w:rsidRPr="007238C5">
          <w:rPr>
            <w:lang w:val="pt-BR"/>
          </w:rPr>
          <w:t>.</w:t>
        </w:r>
        <w:r w:rsidR="00AB69B7" w:rsidRPr="007238C5">
          <w:rPr>
            <w:lang w:val="pt-BR"/>
          </w:rPr>
          <w:tab/>
        </w:r>
        <w:r w:rsidR="00AB69B7">
          <w:rPr>
            <w:lang w:val="pt-BR"/>
          </w:rPr>
          <w:t>Backward Object Control</w:t>
        </w:r>
      </w:ins>
    </w:p>
    <w:p w:rsidR="00AB69B7" w:rsidRPr="007238C5" w:rsidRDefault="00AB69B7" w:rsidP="00AB69B7">
      <w:pPr>
        <w:spacing w:line="276" w:lineRule="auto"/>
        <w:ind w:left="643" w:firstLine="643"/>
        <w:rPr>
          <w:ins w:id="356" w:author="Mihaela Moreno" w:date="2018-06-17T12:12:00Z"/>
          <w:lang w:val="pt-BR"/>
        </w:rPr>
      </w:pPr>
      <w:ins w:id="357" w:author="Mihaela Moreno" w:date="2018-06-17T12:12:00Z">
        <w:r>
          <w:rPr>
            <w:iCs/>
            <w:lang w:val="pt-BR"/>
          </w:rPr>
          <w:t xml:space="preserve">Maria mandou   </w:t>
        </w:r>
        <w:r w:rsidRPr="007238C5">
          <w:rPr>
            <w:iCs/>
            <w:lang w:val="pt-BR"/>
          </w:rPr>
          <w:t xml:space="preserve">  </w:t>
        </w:r>
        <w:r>
          <w:rPr>
            <w:iCs/>
            <w:lang w:val="pt-BR"/>
          </w:rPr>
          <w:tab/>
        </w:r>
        <w:r w:rsidRPr="007238C5">
          <w:rPr>
            <w:iCs/>
            <w:lang w:val="pt-BR"/>
          </w:rPr>
          <w:t xml:space="preserve">[ </w:t>
        </w:r>
        <w:r>
          <w:rPr>
            <w:iCs/>
            <w:lang w:val="pt-BR"/>
          </w:rPr>
          <w:t>eles limpar-</w:t>
        </w:r>
        <w:r w:rsidRPr="007238C5">
          <w:rPr>
            <w:iCs/>
            <w:lang w:val="pt-BR"/>
          </w:rPr>
          <w:t xml:space="preserve">em a   </w:t>
        </w:r>
      </w:ins>
      <w:ins w:id="358" w:author="Mihaela Moreno" w:date="2018-06-17T12:13:00Z">
        <w:r>
          <w:rPr>
            <w:iCs/>
            <w:lang w:val="pt-BR"/>
          </w:rPr>
          <w:tab/>
        </w:r>
        <w:r>
          <w:rPr>
            <w:iCs/>
            <w:lang w:val="pt-BR"/>
          </w:rPr>
          <w:tab/>
        </w:r>
      </w:ins>
      <w:ins w:id="359" w:author="Mihaela Moreno" w:date="2018-06-17T12:12:00Z">
        <w:r w:rsidRPr="007238C5">
          <w:rPr>
            <w:iCs/>
            <w:lang w:val="pt-BR"/>
          </w:rPr>
          <w:t xml:space="preserve"> casa].</w:t>
        </w:r>
        <w:r w:rsidRPr="007238C5">
          <w:rPr>
            <w:lang w:val="pt-BR"/>
          </w:rPr>
          <w:tab/>
        </w:r>
        <w:r w:rsidRPr="007238C5">
          <w:rPr>
            <w:lang w:val="pt-BR"/>
          </w:rPr>
          <w:tab/>
        </w:r>
      </w:ins>
    </w:p>
    <w:p w:rsidR="00AB69B7" w:rsidRPr="007238C5" w:rsidRDefault="00AB69B7" w:rsidP="00AB69B7">
      <w:pPr>
        <w:spacing w:line="276" w:lineRule="auto"/>
        <w:rPr>
          <w:ins w:id="360" w:author="Mihaela Moreno" w:date="2018-06-17T12:12:00Z"/>
          <w:lang w:val="pt-BR"/>
        </w:rPr>
      </w:pPr>
      <w:ins w:id="361" w:author="Mihaela Moreno" w:date="2018-06-17T12:12:00Z">
        <w:r w:rsidRPr="007238C5">
          <w:rPr>
            <w:lang w:val="pt-BR"/>
          </w:rPr>
          <w:tab/>
        </w:r>
        <w:r w:rsidRPr="007238C5">
          <w:rPr>
            <w:lang w:val="pt-BR"/>
          </w:rPr>
          <w:tab/>
          <w:t xml:space="preserve">Maria ordered    </w:t>
        </w:r>
        <w:r>
          <w:rPr>
            <w:lang w:val="pt-BR"/>
          </w:rPr>
          <w:t xml:space="preserve">      </w:t>
        </w:r>
        <w:r w:rsidRPr="007238C5">
          <w:rPr>
            <w:lang w:val="pt-BR"/>
          </w:rPr>
          <w:t>they</w:t>
        </w:r>
        <w:r>
          <w:rPr>
            <w:lang w:val="en-GB"/>
          </w:rPr>
          <w:t>.</w:t>
        </w:r>
        <w:r>
          <w:rPr>
            <w:smallCaps/>
            <w:lang w:val="en-GB"/>
          </w:rPr>
          <w:t>nom</w:t>
        </w:r>
        <w:r w:rsidRPr="007238C5">
          <w:rPr>
            <w:lang w:val="pt-BR"/>
          </w:rPr>
          <w:t xml:space="preserve">   clean</w:t>
        </w:r>
        <w:r>
          <w:rPr>
            <w:lang w:val="en-GB"/>
          </w:rPr>
          <w:t>-</w:t>
        </w:r>
        <w:r w:rsidRPr="007238C5">
          <w:rPr>
            <w:smallCaps/>
            <w:lang w:val="en-GB"/>
          </w:rPr>
          <w:t>3pl</w:t>
        </w:r>
        <w:r w:rsidRPr="007238C5">
          <w:rPr>
            <w:lang w:val="pt-BR"/>
          </w:rPr>
          <w:t xml:space="preserve">     the house</w:t>
        </w:r>
      </w:ins>
    </w:p>
    <w:p w:rsidR="00AB69B7" w:rsidRPr="007238C5" w:rsidRDefault="00AB69B7" w:rsidP="00AB69B7">
      <w:pPr>
        <w:spacing w:line="276" w:lineRule="auto"/>
        <w:rPr>
          <w:ins w:id="362" w:author="Mihaela Moreno" w:date="2018-06-17T12:12:00Z"/>
          <w:lang w:val="pt-BR"/>
        </w:rPr>
      </w:pPr>
      <w:ins w:id="363" w:author="Mihaela Moreno" w:date="2018-06-17T12:12:00Z">
        <w:r w:rsidRPr="007238C5">
          <w:rPr>
            <w:lang w:val="pt-BR"/>
          </w:rPr>
          <w:tab/>
        </w:r>
        <w:r w:rsidRPr="007238C5">
          <w:rPr>
            <w:lang w:val="pt-BR"/>
          </w:rPr>
          <w:tab/>
          <w:t>‘Maria ordered them</w:t>
        </w:r>
        <w:del w:id="364" w:author="Matthew Reeve" w:date="2018-06-21T16:36:00Z">
          <w:r w:rsidRPr="007238C5" w:rsidDel="00291407">
            <w:rPr>
              <w:lang w:val="pt-BR"/>
            </w:rPr>
            <w:delText xml:space="preserve"> </w:delText>
          </w:r>
        </w:del>
        <w:r w:rsidRPr="007238C5">
          <w:rPr>
            <w:lang w:val="pt-BR"/>
          </w:rPr>
          <w:t xml:space="preserve"> to clean the house.’</w:t>
        </w:r>
      </w:ins>
    </w:p>
    <w:p w:rsidR="009C2B7F" w:rsidRPr="007238C5" w:rsidRDefault="009C2B7F" w:rsidP="00E558A6">
      <w:pPr>
        <w:spacing w:line="276" w:lineRule="auto"/>
        <w:rPr>
          <w:lang w:val="pt-BR"/>
        </w:rPr>
      </w:pPr>
    </w:p>
    <w:p w:rsidR="007238C5" w:rsidRDefault="009C2B7F" w:rsidP="00E558A6">
      <w:pPr>
        <w:spacing w:line="276" w:lineRule="auto"/>
        <w:rPr>
          <w:lang w:val="pt-BR"/>
        </w:rPr>
      </w:pPr>
      <w:r w:rsidRPr="007238C5">
        <w:rPr>
          <w:lang w:val="pt-BR"/>
        </w:rPr>
        <w:t>(23)</w:t>
      </w:r>
      <w:r w:rsidR="007238C5">
        <w:rPr>
          <w:lang w:val="pt-BR"/>
        </w:rPr>
        <w:tab/>
      </w:r>
      <w:r w:rsidRPr="007238C5">
        <w:rPr>
          <w:lang w:val="pt-BR"/>
        </w:rPr>
        <w:t>a.</w:t>
      </w:r>
      <w:r w:rsidRPr="007238C5">
        <w:rPr>
          <w:lang w:val="pt-BR"/>
        </w:rPr>
        <w:tab/>
      </w:r>
      <w:r w:rsidR="007238C5">
        <w:rPr>
          <w:lang w:val="pt-BR"/>
        </w:rPr>
        <w:t>Subject Control</w:t>
      </w:r>
    </w:p>
    <w:p w:rsidR="009C2B7F" w:rsidRPr="007238C5" w:rsidRDefault="009C2B7F" w:rsidP="00E558A6">
      <w:pPr>
        <w:spacing w:line="276" w:lineRule="auto"/>
        <w:ind w:left="643" w:firstLine="643"/>
        <w:rPr>
          <w:bCs/>
          <w:lang w:val="pt-BR"/>
        </w:rPr>
      </w:pPr>
      <w:r w:rsidRPr="007238C5">
        <w:rPr>
          <w:iCs/>
          <w:lang w:val="pt-BR"/>
        </w:rPr>
        <w:t xml:space="preserve">Eles     aprenderam </w:t>
      </w:r>
      <w:r w:rsidRPr="007238C5">
        <w:rPr>
          <w:b/>
          <w:iCs/>
          <w:lang w:val="pt-BR"/>
        </w:rPr>
        <w:t>a</w:t>
      </w:r>
      <w:r w:rsidRPr="007238C5">
        <w:rPr>
          <w:iCs/>
          <w:lang w:val="pt-BR"/>
        </w:rPr>
        <w:t xml:space="preserve">  não   falar(-em)</w:t>
      </w:r>
      <w:r w:rsidRPr="007238C5">
        <w:rPr>
          <w:iCs/>
          <w:lang w:val="pt-BR"/>
        </w:rPr>
        <w:tab/>
        <w:t xml:space="preserve">alto </w:t>
      </w:r>
      <w:r w:rsidR="00F81C62">
        <w:rPr>
          <w:iCs/>
          <w:lang w:val="pt-BR"/>
        </w:rPr>
        <w:t xml:space="preserve"> </w:t>
      </w:r>
      <w:r w:rsidRPr="007238C5">
        <w:rPr>
          <w:iCs/>
          <w:lang w:val="pt-BR"/>
        </w:rPr>
        <w:t xml:space="preserve">à </w:t>
      </w:r>
      <w:r w:rsidR="00F81C62">
        <w:rPr>
          <w:iCs/>
          <w:lang w:val="pt-BR"/>
        </w:rPr>
        <w:t xml:space="preserve">       </w:t>
      </w:r>
      <w:r w:rsidRPr="007238C5">
        <w:rPr>
          <w:iCs/>
          <w:lang w:val="pt-BR"/>
        </w:rPr>
        <w:t>mesa</w:t>
      </w:r>
      <w:r w:rsidR="007238C5">
        <w:rPr>
          <w:lang w:val="pt-BR"/>
        </w:rPr>
        <w:t>.</w:t>
      </w:r>
    </w:p>
    <w:p w:rsidR="009C2B7F" w:rsidRPr="007238C5" w:rsidRDefault="009C2B7F" w:rsidP="00E558A6">
      <w:pPr>
        <w:spacing w:line="276" w:lineRule="auto"/>
        <w:rPr>
          <w:lang w:val="en-US"/>
        </w:rPr>
      </w:pPr>
      <w:r w:rsidRPr="007238C5">
        <w:rPr>
          <w:lang w:val="pt-BR"/>
        </w:rPr>
        <w:tab/>
      </w:r>
      <w:r w:rsidR="007238C5">
        <w:rPr>
          <w:lang w:val="pt-BR"/>
        </w:rPr>
        <w:tab/>
      </w:r>
      <w:r w:rsidR="007238C5">
        <w:rPr>
          <w:lang w:val="en-US"/>
        </w:rPr>
        <w:t>t</w:t>
      </w:r>
      <w:r w:rsidRPr="007238C5">
        <w:rPr>
          <w:lang w:val="en-US"/>
        </w:rPr>
        <w:t xml:space="preserve">hey    learned     </w:t>
      </w:r>
      <w:r w:rsidR="00F81C62">
        <w:rPr>
          <w:lang w:val="en-US"/>
        </w:rPr>
        <w:t xml:space="preserve">    </w:t>
      </w:r>
      <w:r w:rsidRPr="007238C5">
        <w:rPr>
          <w:lang w:val="en-US"/>
        </w:rPr>
        <w:t>to not    talk(</w:t>
      </w:r>
      <w:r w:rsidR="007238C5">
        <w:rPr>
          <w:lang w:val="en-GB"/>
        </w:rPr>
        <w:t>-</w:t>
      </w:r>
      <w:r w:rsidR="007238C5" w:rsidRPr="007238C5">
        <w:rPr>
          <w:smallCaps/>
          <w:lang w:val="en-GB"/>
        </w:rPr>
        <w:t>3pl</w:t>
      </w:r>
      <w:r w:rsidRPr="007238C5">
        <w:rPr>
          <w:lang w:val="en-US"/>
        </w:rPr>
        <w:t>)    loud at</w:t>
      </w:r>
      <w:r w:rsidR="00F81C62">
        <w:rPr>
          <w:lang w:val="en-US"/>
        </w:rPr>
        <w:t>.the</w:t>
      </w:r>
      <w:r w:rsidRPr="007238C5">
        <w:rPr>
          <w:lang w:val="en-US"/>
        </w:rPr>
        <w:t xml:space="preserve"> table  </w:t>
      </w:r>
    </w:p>
    <w:p w:rsidR="009C2B7F" w:rsidRPr="007238C5" w:rsidRDefault="009C2B7F" w:rsidP="00E558A6">
      <w:pPr>
        <w:spacing w:line="276" w:lineRule="auto"/>
        <w:rPr>
          <w:lang w:val="en-US"/>
        </w:rPr>
      </w:pPr>
      <w:r w:rsidRPr="007238C5">
        <w:rPr>
          <w:lang w:val="en-US"/>
        </w:rPr>
        <w:tab/>
      </w:r>
      <w:r w:rsidR="007238C5">
        <w:rPr>
          <w:lang w:val="en-US"/>
        </w:rPr>
        <w:tab/>
      </w:r>
      <w:r w:rsidRPr="007238C5">
        <w:rPr>
          <w:lang w:val="en-US"/>
        </w:rPr>
        <w:t>‘They learned not to talk loudly at the table.’</w:t>
      </w:r>
    </w:p>
    <w:p w:rsidR="007238C5" w:rsidRDefault="009C2B7F" w:rsidP="00E558A6">
      <w:pPr>
        <w:spacing w:line="276" w:lineRule="auto"/>
        <w:ind w:firstLine="643"/>
        <w:rPr>
          <w:lang w:val="pt-BR"/>
        </w:rPr>
      </w:pPr>
      <w:r w:rsidRPr="007238C5">
        <w:rPr>
          <w:lang w:val="pt-BR"/>
        </w:rPr>
        <w:t>b.</w:t>
      </w:r>
      <w:r w:rsidRPr="007238C5">
        <w:rPr>
          <w:lang w:val="pt-BR"/>
        </w:rPr>
        <w:tab/>
      </w:r>
      <w:r w:rsidR="007238C5">
        <w:rPr>
          <w:lang w:val="pt-BR"/>
        </w:rPr>
        <w:t>Object Control</w:t>
      </w:r>
    </w:p>
    <w:p w:rsidR="009C2B7F" w:rsidRPr="007238C5" w:rsidRDefault="009C2B7F" w:rsidP="00E558A6">
      <w:pPr>
        <w:spacing w:line="276" w:lineRule="auto"/>
        <w:ind w:left="643" w:firstLine="643"/>
        <w:rPr>
          <w:lang w:val="fr-FR"/>
        </w:rPr>
      </w:pPr>
      <w:r w:rsidRPr="007238C5">
        <w:rPr>
          <w:iCs/>
          <w:lang w:val="pt-BR"/>
        </w:rPr>
        <w:t>Maria</w:t>
      </w:r>
      <w:r w:rsidRPr="007238C5">
        <w:rPr>
          <w:iCs/>
          <w:lang w:val="pt-BR"/>
        </w:rPr>
        <w:tab/>
        <w:t xml:space="preserve">convenceu eles </w:t>
      </w:r>
      <w:r w:rsidR="00F81C62">
        <w:rPr>
          <w:iCs/>
          <w:lang w:val="pt-BR"/>
        </w:rPr>
        <w:t xml:space="preserve">         </w:t>
      </w:r>
      <w:r w:rsidRPr="007238C5">
        <w:rPr>
          <w:b/>
          <w:iCs/>
          <w:lang w:val="pt-BR"/>
        </w:rPr>
        <w:t>de</w:t>
      </w:r>
      <w:r w:rsidRPr="007238C5">
        <w:rPr>
          <w:iCs/>
          <w:lang w:val="pt-BR"/>
        </w:rPr>
        <w:tab/>
        <w:t xml:space="preserve">[  limpar(-em) a </w:t>
      </w:r>
      <w:r w:rsidR="00F81C62">
        <w:rPr>
          <w:iCs/>
          <w:lang w:val="pt-BR"/>
        </w:rPr>
        <w:t xml:space="preserve"> </w:t>
      </w:r>
      <w:r w:rsidRPr="007238C5">
        <w:rPr>
          <w:iCs/>
          <w:lang w:val="pt-BR"/>
        </w:rPr>
        <w:t xml:space="preserve">  casa].</w:t>
      </w:r>
      <w:r w:rsidRPr="007238C5">
        <w:rPr>
          <w:lang w:val="pt-BR"/>
        </w:rPr>
        <w:t xml:space="preserve">   </w:t>
      </w:r>
      <w:r w:rsidRPr="007238C5">
        <w:rPr>
          <w:lang w:val="pt-BR"/>
        </w:rPr>
        <w:tab/>
      </w:r>
    </w:p>
    <w:p w:rsidR="009C2B7F" w:rsidRPr="00451329" w:rsidRDefault="009C2B7F" w:rsidP="00E558A6">
      <w:pPr>
        <w:spacing w:line="276" w:lineRule="auto"/>
        <w:ind w:left="643" w:firstLine="643"/>
        <w:rPr>
          <w:lang w:val="en-GB"/>
        </w:rPr>
      </w:pPr>
      <w:r w:rsidRPr="007238C5">
        <w:rPr>
          <w:lang w:val="en-GB"/>
        </w:rPr>
        <w:t>Maria  convi</w:t>
      </w:r>
      <w:r w:rsidRPr="00451329">
        <w:rPr>
          <w:lang w:val="en-GB"/>
        </w:rPr>
        <w:t>nced they</w:t>
      </w:r>
      <w:r w:rsidR="007238C5">
        <w:rPr>
          <w:lang w:val="en-GB"/>
        </w:rPr>
        <w:t>.</w:t>
      </w:r>
      <w:r w:rsidR="007238C5">
        <w:rPr>
          <w:smallCaps/>
          <w:lang w:val="en-GB"/>
        </w:rPr>
        <w:t>nom</w:t>
      </w:r>
      <w:r w:rsidRPr="00451329">
        <w:rPr>
          <w:lang w:val="en-GB"/>
        </w:rPr>
        <w:t xml:space="preserve"> of</w:t>
      </w:r>
      <w:r w:rsidRPr="00451329">
        <w:rPr>
          <w:lang w:val="en-GB"/>
        </w:rPr>
        <w:tab/>
      </w:r>
      <w:r w:rsidR="00F81C62">
        <w:rPr>
          <w:lang w:val="en-GB"/>
        </w:rPr>
        <w:t xml:space="preserve">   </w:t>
      </w:r>
      <w:r w:rsidRPr="00451329">
        <w:rPr>
          <w:lang w:val="en-GB"/>
        </w:rPr>
        <w:t>clean-</w:t>
      </w:r>
      <w:r w:rsidR="007238C5" w:rsidRPr="007238C5">
        <w:rPr>
          <w:smallCaps/>
          <w:lang w:val="en-GB"/>
        </w:rPr>
        <w:t>3pl</w:t>
      </w:r>
      <w:r w:rsidRPr="00451329">
        <w:rPr>
          <w:lang w:val="en-GB"/>
        </w:rPr>
        <w:t xml:space="preserve">  </w:t>
      </w:r>
      <w:r w:rsidR="00F81C62">
        <w:rPr>
          <w:lang w:val="en-GB"/>
        </w:rPr>
        <w:t xml:space="preserve">   </w:t>
      </w:r>
      <w:r w:rsidRPr="00451329">
        <w:rPr>
          <w:lang w:val="en-GB"/>
        </w:rPr>
        <w:t>the house</w:t>
      </w:r>
    </w:p>
    <w:p w:rsidR="009C2B7F" w:rsidRPr="00451329" w:rsidRDefault="009C2B7F" w:rsidP="00E558A6">
      <w:pPr>
        <w:spacing w:line="276" w:lineRule="auto"/>
        <w:ind w:left="643" w:firstLine="643"/>
        <w:rPr>
          <w:lang w:val="en-US"/>
        </w:rPr>
      </w:pPr>
      <w:r w:rsidRPr="00451329">
        <w:rPr>
          <w:lang w:val="en-GB"/>
        </w:rPr>
        <w:t>‘Mary convinced them to clean the house.’</w:t>
      </w:r>
    </w:p>
    <w:p w:rsidR="009C2B7F" w:rsidRPr="00451329" w:rsidRDefault="009C2B7F" w:rsidP="00E558A6">
      <w:pPr>
        <w:spacing w:line="276" w:lineRule="auto"/>
        <w:rPr>
          <w:lang w:val="en-US"/>
        </w:rPr>
      </w:pPr>
    </w:p>
    <w:p w:rsidR="009C2B7F" w:rsidRPr="00451329" w:rsidRDefault="009C2B7F" w:rsidP="00E558A6">
      <w:pPr>
        <w:spacing w:line="276" w:lineRule="auto"/>
        <w:rPr>
          <w:lang w:val="en-US"/>
        </w:rPr>
      </w:pPr>
      <w:r w:rsidRPr="00451329">
        <w:rPr>
          <w:lang w:val="en-US"/>
        </w:rPr>
        <w:t>More explicitly, I argue that if control verbs do not subcategorize prepositional embedded clauses and the controller is realized in the matrix clause, the inflected infinitive is illicit</w:t>
      </w:r>
      <w:ins w:id="365" w:author="Matthew Reeve" w:date="2018-06-21T16:36:00Z">
        <w:r w:rsidR="00291407">
          <w:rPr>
            <w:lang w:val="en-US"/>
          </w:rPr>
          <w:t>, as show</w:t>
        </w:r>
      </w:ins>
      <w:ins w:id="366" w:author="Matthew Reeve" w:date="2018-06-22T10:58:00Z">
        <w:r w:rsidR="00ED409C">
          <w:rPr>
            <w:lang w:val="en-US"/>
          </w:rPr>
          <w:t>n</w:t>
        </w:r>
      </w:ins>
      <w:ins w:id="367" w:author="Matthew Reeve" w:date="2018-06-21T16:36:00Z">
        <w:r w:rsidR="00291407">
          <w:rPr>
            <w:lang w:val="en-US"/>
          </w:rPr>
          <w:t xml:space="preserve"> in</w:t>
        </w:r>
      </w:ins>
      <w:ins w:id="368" w:author="Mihaela Moreno" w:date="2018-06-17T12:14:00Z">
        <w:r w:rsidR="002741A1">
          <w:rPr>
            <w:lang w:val="en-US"/>
          </w:rPr>
          <w:t xml:space="preserve"> (22a,</w:t>
        </w:r>
      </w:ins>
      <w:ins w:id="369" w:author="Matthew Reeve" w:date="2018-06-21T16:37:00Z">
        <w:r w:rsidR="00291407">
          <w:rPr>
            <w:lang w:val="en-US"/>
          </w:rPr>
          <w:t xml:space="preserve"> </w:t>
        </w:r>
      </w:ins>
      <w:ins w:id="370" w:author="Mihaela Moreno" w:date="2018-06-17T12:14:00Z">
        <w:r w:rsidR="002741A1">
          <w:rPr>
            <w:lang w:val="en-US"/>
          </w:rPr>
          <w:t>b)</w:t>
        </w:r>
      </w:ins>
      <w:r w:rsidRPr="00451329">
        <w:rPr>
          <w:lang w:val="en-US"/>
        </w:rPr>
        <w:t xml:space="preserve">. The interplay between the realization of backward object control with </w:t>
      </w:r>
      <w:r w:rsidRPr="00451329">
        <w:rPr>
          <w:i/>
          <w:lang w:val="en-US"/>
        </w:rPr>
        <w:t>mandar/fazer</w:t>
      </w:r>
      <w:r w:rsidRPr="00451329">
        <w:rPr>
          <w:lang w:val="en-US"/>
        </w:rPr>
        <w:t xml:space="preserve"> and that of the inflected infinitive is not morphologically visible on the basis of the pronominal paradigm in spoken Brazilian Portuguese, since the nominative-accusative distinction has been lost for all pronouns with the exception of the 1</w:t>
      </w:r>
      <w:r w:rsidRPr="00451329">
        <w:rPr>
          <w:vertAlign w:val="superscript"/>
          <w:lang w:val="en-US"/>
        </w:rPr>
        <w:t>st</w:t>
      </w:r>
      <w:r w:rsidRPr="00451329">
        <w:rPr>
          <w:lang w:val="en-US"/>
        </w:rPr>
        <w:t xml:space="preserve"> person singular form </w:t>
      </w:r>
      <w:r w:rsidRPr="00451329">
        <w:rPr>
          <w:lang w:val="en-US"/>
        </w:rPr>
        <w:lastRenderedPageBreak/>
        <w:t xml:space="preserve">and, crucially, first person singular pronouns do not trigger overt morphological agreement in infinitives. </w:t>
      </w:r>
    </w:p>
    <w:p w:rsidR="009C2B7F" w:rsidRPr="00451329" w:rsidRDefault="009C2B7F" w:rsidP="00E558A6">
      <w:pPr>
        <w:spacing w:line="276" w:lineRule="auto"/>
        <w:rPr>
          <w:lang w:val="en-US"/>
        </w:rPr>
      </w:pPr>
    </w:p>
    <w:p w:rsidR="009C2B7F" w:rsidRPr="00451329" w:rsidRDefault="009C2B7F" w:rsidP="00E558A6">
      <w:pPr>
        <w:spacing w:line="276" w:lineRule="auto"/>
        <w:rPr>
          <w:lang w:val="en-US"/>
        </w:rPr>
      </w:pPr>
      <w:r w:rsidRPr="00451329">
        <w:rPr>
          <w:lang w:val="en-US"/>
        </w:rPr>
        <w:t xml:space="preserve">       Table 1: The pronominal paradigm of colloquial Brazilian Portuguese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2124"/>
        <w:gridCol w:w="2133"/>
        <w:gridCol w:w="2123"/>
      </w:tblGrid>
      <w:tr w:rsidR="009C2B7F" w:rsidRPr="00451329" w:rsidTr="00603AF3">
        <w:tc>
          <w:tcPr>
            <w:tcW w:w="2152" w:type="dxa"/>
          </w:tcPr>
          <w:p w:rsidR="009C2B7F" w:rsidRPr="00451329" w:rsidRDefault="009C2B7F" w:rsidP="00E558A6">
            <w:pPr>
              <w:spacing w:line="276" w:lineRule="auto"/>
              <w:rPr>
                <w:lang w:val="en-US"/>
              </w:rPr>
            </w:pPr>
            <w:r w:rsidRPr="00451329">
              <w:rPr>
                <w:lang w:val="en-US"/>
              </w:rPr>
              <w:t xml:space="preserve">Number </w:t>
            </w:r>
          </w:p>
        </w:tc>
        <w:tc>
          <w:tcPr>
            <w:tcW w:w="2136" w:type="dxa"/>
          </w:tcPr>
          <w:p w:rsidR="009C2B7F" w:rsidRPr="00451329" w:rsidRDefault="009C2B7F" w:rsidP="00E558A6">
            <w:pPr>
              <w:spacing w:line="276" w:lineRule="auto"/>
              <w:rPr>
                <w:lang w:val="en-US"/>
              </w:rPr>
            </w:pPr>
            <w:r w:rsidRPr="00451329">
              <w:rPr>
                <w:lang w:val="en-US"/>
              </w:rPr>
              <w:t xml:space="preserve">    Person</w:t>
            </w:r>
          </w:p>
        </w:tc>
        <w:tc>
          <w:tcPr>
            <w:tcW w:w="2145" w:type="dxa"/>
          </w:tcPr>
          <w:p w:rsidR="009C2B7F" w:rsidRPr="00451329" w:rsidRDefault="009C2B7F" w:rsidP="00E558A6">
            <w:pPr>
              <w:spacing w:line="276" w:lineRule="auto"/>
              <w:rPr>
                <w:lang w:val="en-US"/>
              </w:rPr>
            </w:pPr>
            <w:r w:rsidRPr="00451329">
              <w:rPr>
                <w:lang w:val="en-US"/>
              </w:rPr>
              <w:t xml:space="preserve">    Subject </w:t>
            </w:r>
          </w:p>
        </w:tc>
        <w:tc>
          <w:tcPr>
            <w:tcW w:w="2135" w:type="dxa"/>
          </w:tcPr>
          <w:p w:rsidR="009C2B7F" w:rsidRPr="00451329" w:rsidRDefault="009C2B7F" w:rsidP="00E558A6">
            <w:pPr>
              <w:spacing w:line="276" w:lineRule="auto"/>
              <w:rPr>
                <w:lang w:val="en-US"/>
              </w:rPr>
            </w:pPr>
            <w:r w:rsidRPr="00451329">
              <w:rPr>
                <w:lang w:val="en-US"/>
              </w:rPr>
              <w:t xml:space="preserve">     Object</w:t>
            </w:r>
          </w:p>
        </w:tc>
      </w:tr>
      <w:tr w:rsidR="009C2B7F" w:rsidRPr="00451329" w:rsidTr="00603AF3">
        <w:tc>
          <w:tcPr>
            <w:tcW w:w="2152" w:type="dxa"/>
            <w:vMerge w:val="restart"/>
          </w:tcPr>
          <w:p w:rsidR="009C2B7F" w:rsidRPr="00451329" w:rsidRDefault="009C2B7F" w:rsidP="00E558A6">
            <w:pPr>
              <w:spacing w:line="276" w:lineRule="auto"/>
              <w:rPr>
                <w:lang w:val="en-US"/>
              </w:rPr>
            </w:pPr>
          </w:p>
          <w:p w:rsidR="009C2B7F" w:rsidRPr="00451329" w:rsidRDefault="009C2B7F" w:rsidP="00E558A6">
            <w:pPr>
              <w:spacing w:line="276" w:lineRule="auto"/>
              <w:rPr>
                <w:lang w:val="en-US"/>
              </w:rPr>
            </w:pPr>
            <w:r w:rsidRPr="00451329">
              <w:rPr>
                <w:lang w:val="en-US"/>
              </w:rPr>
              <w:t>Singular</w:t>
            </w:r>
          </w:p>
        </w:tc>
        <w:tc>
          <w:tcPr>
            <w:tcW w:w="2136" w:type="dxa"/>
          </w:tcPr>
          <w:p w:rsidR="009C2B7F" w:rsidRPr="00451329" w:rsidRDefault="009C2B7F" w:rsidP="00E558A6">
            <w:pPr>
              <w:spacing w:line="276" w:lineRule="auto"/>
              <w:rPr>
                <w:lang w:val="en-US"/>
              </w:rPr>
            </w:pPr>
            <w:r w:rsidRPr="00451329">
              <w:rPr>
                <w:lang w:val="en-US"/>
              </w:rPr>
              <w:t>1st</w:t>
            </w:r>
          </w:p>
        </w:tc>
        <w:tc>
          <w:tcPr>
            <w:tcW w:w="2145" w:type="dxa"/>
          </w:tcPr>
          <w:p w:rsidR="009C2B7F" w:rsidRPr="00451329" w:rsidRDefault="009C2B7F" w:rsidP="00E558A6">
            <w:pPr>
              <w:spacing w:line="276" w:lineRule="auto"/>
              <w:rPr>
                <w:b/>
                <w:bCs/>
                <w:i/>
                <w:iCs/>
                <w:lang w:val="en-US"/>
              </w:rPr>
            </w:pPr>
            <w:r w:rsidRPr="00451329">
              <w:rPr>
                <w:b/>
                <w:bCs/>
                <w:i/>
                <w:iCs/>
                <w:lang w:val="en-US"/>
              </w:rPr>
              <w:t>eu</w:t>
            </w:r>
          </w:p>
        </w:tc>
        <w:tc>
          <w:tcPr>
            <w:tcW w:w="2135" w:type="dxa"/>
          </w:tcPr>
          <w:p w:rsidR="009C2B7F" w:rsidRPr="00451329" w:rsidRDefault="009C2B7F" w:rsidP="00E558A6">
            <w:pPr>
              <w:spacing w:line="276" w:lineRule="auto"/>
              <w:rPr>
                <w:b/>
                <w:i/>
                <w:lang w:val="en-US"/>
              </w:rPr>
            </w:pPr>
            <w:r w:rsidRPr="00451329">
              <w:rPr>
                <w:b/>
                <w:i/>
                <w:lang w:val="en-US"/>
              </w:rPr>
              <w:t>me</w:t>
            </w:r>
          </w:p>
        </w:tc>
      </w:tr>
      <w:tr w:rsidR="009C2B7F" w:rsidRPr="00451329" w:rsidTr="00603AF3">
        <w:tc>
          <w:tcPr>
            <w:tcW w:w="2152" w:type="dxa"/>
            <w:vMerge/>
          </w:tcPr>
          <w:p w:rsidR="009C2B7F" w:rsidRPr="00451329" w:rsidRDefault="009C2B7F" w:rsidP="00E558A6">
            <w:pPr>
              <w:spacing w:line="276" w:lineRule="auto"/>
              <w:rPr>
                <w:lang w:val="en-US"/>
              </w:rPr>
            </w:pPr>
          </w:p>
        </w:tc>
        <w:tc>
          <w:tcPr>
            <w:tcW w:w="2136" w:type="dxa"/>
          </w:tcPr>
          <w:p w:rsidR="009C2B7F" w:rsidRPr="00451329" w:rsidRDefault="009C2B7F" w:rsidP="00E558A6">
            <w:pPr>
              <w:spacing w:line="276" w:lineRule="auto"/>
              <w:rPr>
                <w:lang w:val="en-US"/>
              </w:rPr>
            </w:pPr>
            <w:r w:rsidRPr="00451329">
              <w:rPr>
                <w:lang w:val="en-US"/>
              </w:rPr>
              <w:t>2nd</w:t>
            </w:r>
          </w:p>
        </w:tc>
        <w:tc>
          <w:tcPr>
            <w:tcW w:w="2145" w:type="dxa"/>
          </w:tcPr>
          <w:p w:rsidR="009C2B7F" w:rsidRPr="00451329" w:rsidRDefault="009C2B7F" w:rsidP="00E558A6">
            <w:pPr>
              <w:spacing w:line="276" w:lineRule="auto"/>
              <w:rPr>
                <w:lang w:val="en-US"/>
              </w:rPr>
            </w:pPr>
            <w:r w:rsidRPr="00451329">
              <w:rPr>
                <w:lang w:val="en-US"/>
              </w:rPr>
              <w:t>você/tu</w:t>
            </w:r>
          </w:p>
        </w:tc>
        <w:tc>
          <w:tcPr>
            <w:tcW w:w="2135" w:type="dxa"/>
          </w:tcPr>
          <w:p w:rsidR="009C2B7F" w:rsidRPr="00451329" w:rsidRDefault="009C2B7F" w:rsidP="00E558A6">
            <w:pPr>
              <w:spacing w:line="276" w:lineRule="auto"/>
              <w:rPr>
                <w:lang w:val="en-US"/>
              </w:rPr>
            </w:pPr>
            <w:r w:rsidRPr="00451329">
              <w:rPr>
                <w:lang w:val="en-US"/>
              </w:rPr>
              <w:t>você/te</w:t>
            </w:r>
          </w:p>
        </w:tc>
      </w:tr>
      <w:tr w:rsidR="009C2B7F" w:rsidRPr="00451329" w:rsidTr="00603AF3">
        <w:tc>
          <w:tcPr>
            <w:tcW w:w="2152" w:type="dxa"/>
            <w:vMerge/>
          </w:tcPr>
          <w:p w:rsidR="009C2B7F" w:rsidRPr="00451329" w:rsidRDefault="009C2B7F" w:rsidP="00E558A6">
            <w:pPr>
              <w:spacing w:line="276" w:lineRule="auto"/>
              <w:rPr>
                <w:lang w:val="en-US"/>
              </w:rPr>
            </w:pPr>
          </w:p>
        </w:tc>
        <w:tc>
          <w:tcPr>
            <w:tcW w:w="2136" w:type="dxa"/>
          </w:tcPr>
          <w:p w:rsidR="009C2B7F" w:rsidRPr="00451329" w:rsidRDefault="009C2B7F" w:rsidP="00E558A6">
            <w:pPr>
              <w:spacing w:line="276" w:lineRule="auto"/>
              <w:rPr>
                <w:lang w:val="en-US"/>
              </w:rPr>
            </w:pPr>
            <w:r w:rsidRPr="00451329">
              <w:rPr>
                <w:lang w:val="en-US"/>
              </w:rPr>
              <w:t>3rd</w:t>
            </w:r>
          </w:p>
        </w:tc>
        <w:tc>
          <w:tcPr>
            <w:tcW w:w="2145" w:type="dxa"/>
          </w:tcPr>
          <w:p w:rsidR="009C2B7F" w:rsidRPr="00451329" w:rsidRDefault="009C2B7F" w:rsidP="00E558A6">
            <w:pPr>
              <w:spacing w:line="276" w:lineRule="auto"/>
              <w:rPr>
                <w:lang w:val="en-US"/>
              </w:rPr>
            </w:pPr>
            <w:r w:rsidRPr="00451329">
              <w:rPr>
                <w:lang w:val="en-US"/>
              </w:rPr>
              <w:t>ele, ela</w:t>
            </w:r>
          </w:p>
        </w:tc>
        <w:tc>
          <w:tcPr>
            <w:tcW w:w="2135" w:type="dxa"/>
          </w:tcPr>
          <w:p w:rsidR="009C2B7F" w:rsidRPr="00451329" w:rsidRDefault="009C2B7F" w:rsidP="00E558A6">
            <w:pPr>
              <w:spacing w:line="276" w:lineRule="auto"/>
              <w:rPr>
                <w:bCs/>
                <w:iCs/>
                <w:lang w:val="en-US"/>
              </w:rPr>
            </w:pPr>
            <w:r w:rsidRPr="00451329">
              <w:rPr>
                <w:bCs/>
                <w:iCs/>
                <w:lang w:val="en-GB"/>
              </w:rPr>
              <w:t>ele, ela</w:t>
            </w:r>
          </w:p>
        </w:tc>
      </w:tr>
      <w:tr w:rsidR="009C2B7F" w:rsidRPr="00451329" w:rsidTr="00603AF3">
        <w:tc>
          <w:tcPr>
            <w:tcW w:w="2152" w:type="dxa"/>
            <w:vMerge w:val="restart"/>
          </w:tcPr>
          <w:p w:rsidR="009C2B7F" w:rsidRPr="00451329" w:rsidRDefault="009C2B7F" w:rsidP="00E558A6">
            <w:pPr>
              <w:spacing w:line="276" w:lineRule="auto"/>
              <w:rPr>
                <w:lang w:val="en-US"/>
              </w:rPr>
            </w:pPr>
          </w:p>
          <w:p w:rsidR="009C2B7F" w:rsidRPr="00451329" w:rsidRDefault="009C2B7F" w:rsidP="00E558A6">
            <w:pPr>
              <w:spacing w:line="276" w:lineRule="auto"/>
              <w:rPr>
                <w:lang w:val="en-US"/>
              </w:rPr>
            </w:pPr>
            <w:r w:rsidRPr="00451329">
              <w:rPr>
                <w:lang w:val="en-US"/>
              </w:rPr>
              <w:t>Plural</w:t>
            </w:r>
          </w:p>
        </w:tc>
        <w:tc>
          <w:tcPr>
            <w:tcW w:w="2136" w:type="dxa"/>
          </w:tcPr>
          <w:p w:rsidR="009C2B7F" w:rsidRPr="00451329" w:rsidRDefault="009C2B7F" w:rsidP="00E558A6">
            <w:pPr>
              <w:spacing w:line="276" w:lineRule="auto"/>
              <w:rPr>
                <w:lang w:val="en-US"/>
              </w:rPr>
            </w:pPr>
            <w:r w:rsidRPr="00451329">
              <w:rPr>
                <w:lang w:val="en-US"/>
              </w:rPr>
              <w:t>1st</w:t>
            </w:r>
          </w:p>
        </w:tc>
        <w:tc>
          <w:tcPr>
            <w:tcW w:w="2145" w:type="dxa"/>
          </w:tcPr>
          <w:p w:rsidR="009C2B7F" w:rsidRPr="00451329" w:rsidRDefault="009C2B7F" w:rsidP="00E558A6">
            <w:pPr>
              <w:spacing w:line="276" w:lineRule="auto"/>
              <w:rPr>
                <w:lang w:val="en-US"/>
              </w:rPr>
            </w:pPr>
            <w:r w:rsidRPr="00451329">
              <w:rPr>
                <w:lang w:val="en-GB"/>
              </w:rPr>
              <w:t>nós</w:t>
            </w:r>
          </w:p>
        </w:tc>
        <w:tc>
          <w:tcPr>
            <w:tcW w:w="2135" w:type="dxa"/>
          </w:tcPr>
          <w:p w:rsidR="009C2B7F" w:rsidRPr="00451329" w:rsidRDefault="009C2B7F" w:rsidP="00E558A6">
            <w:pPr>
              <w:spacing w:line="276" w:lineRule="auto"/>
              <w:rPr>
                <w:lang w:val="en-US"/>
              </w:rPr>
            </w:pPr>
            <w:r w:rsidRPr="00451329">
              <w:rPr>
                <w:lang w:val="en-US"/>
              </w:rPr>
              <w:t>nos</w:t>
            </w:r>
          </w:p>
        </w:tc>
      </w:tr>
      <w:tr w:rsidR="009C2B7F" w:rsidRPr="00451329" w:rsidTr="00603AF3">
        <w:tc>
          <w:tcPr>
            <w:tcW w:w="2152" w:type="dxa"/>
            <w:vMerge/>
          </w:tcPr>
          <w:p w:rsidR="009C2B7F" w:rsidRPr="00451329" w:rsidRDefault="009C2B7F" w:rsidP="00E558A6">
            <w:pPr>
              <w:spacing w:line="276" w:lineRule="auto"/>
              <w:rPr>
                <w:lang w:val="en-US"/>
              </w:rPr>
            </w:pPr>
          </w:p>
        </w:tc>
        <w:tc>
          <w:tcPr>
            <w:tcW w:w="2136" w:type="dxa"/>
          </w:tcPr>
          <w:p w:rsidR="009C2B7F" w:rsidRPr="00451329" w:rsidRDefault="009C2B7F" w:rsidP="00E558A6">
            <w:pPr>
              <w:spacing w:line="276" w:lineRule="auto"/>
              <w:rPr>
                <w:lang w:val="en-US"/>
              </w:rPr>
            </w:pPr>
            <w:r w:rsidRPr="00451329">
              <w:rPr>
                <w:lang w:val="en-US"/>
              </w:rPr>
              <w:t>2nd</w:t>
            </w:r>
          </w:p>
        </w:tc>
        <w:tc>
          <w:tcPr>
            <w:tcW w:w="2145" w:type="dxa"/>
          </w:tcPr>
          <w:p w:rsidR="009C2B7F" w:rsidRPr="00451329" w:rsidRDefault="009C2B7F" w:rsidP="00E558A6">
            <w:pPr>
              <w:spacing w:line="276" w:lineRule="auto"/>
              <w:rPr>
                <w:lang w:val="en-US"/>
              </w:rPr>
            </w:pPr>
            <w:r w:rsidRPr="00451329">
              <w:rPr>
                <w:lang w:val="en-GB"/>
              </w:rPr>
              <w:t>vocês</w:t>
            </w:r>
          </w:p>
        </w:tc>
        <w:tc>
          <w:tcPr>
            <w:tcW w:w="2135" w:type="dxa"/>
          </w:tcPr>
          <w:p w:rsidR="009C2B7F" w:rsidRPr="00451329" w:rsidRDefault="009C2B7F" w:rsidP="00E558A6">
            <w:pPr>
              <w:spacing w:line="276" w:lineRule="auto"/>
              <w:rPr>
                <w:lang w:val="en-US"/>
              </w:rPr>
            </w:pPr>
            <w:r w:rsidRPr="00451329">
              <w:rPr>
                <w:lang w:val="en-US"/>
              </w:rPr>
              <w:t>vocês</w:t>
            </w:r>
          </w:p>
        </w:tc>
      </w:tr>
      <w:tr w:rsidR="009C2B7F" w:rsidRPr="00451329" w:rsidTr="00603AF3">
        <w:tc>
          <w:tcPr>
            <w:tcW w:w="2152" w:type="dxa"/>
            <w:vMerge/>
          </w:tcPr>
          <w:p w:rsidR="009C2B7F" w:rsidRPr="00451329" w:rsidRDefault="009C2B7F" w:rsidP="00E558A6">
            <w:pPr>
              <w:spacing w:line="276" w:lineRule="auto"/>
              <w:rPr>
                <w:lang w:val="en-US"/>
              </w:rPr>
            </w:pPr>
          </w:p>
        </w:tc>
        <w:tc>
          <w:tcPr>
            <w:tcW w:w="2136" w:type="dxa"/>
          </w:tcPr>
          <w:p w:rsidR="009C2B7F" w:rsidRPr="00451329" w:rsidRDefault="009C2B7F" w:rsidP="00E558A6">
            <w:pPr>
              <w:spacing w:line="276" w:lineRule="auto"/>
              <w:rPr>
                <w:lang w:val="en-US"/>
              </w:rPr>
            </w:pPr>
            <w:r w:rsidRPr="00451329">
              <w:rPr>
                <w:lang w:val="en-US"/>
              </w:rPr>
              <w:t>3rd</w:t>
            </w:r>
          </w:p>
        </w:tc>
        <w:tc>
          <w:tcPr>
            <w:tcW w:w="2145" w:type="dxa"/>
          </w:tcPr>
          <w:p w:rsidR="009C2B7F" w:rsidRPr="00451329" w:rsidRDefault="009C2B7F" w:rsidP="00E558A6">
            <w:pPr>
              <w:spacing w:line="276" w:lineRule="auto"/>
              <w:rPr>
                <w:lang w:val="en-US"/>
              </w:rPr>
            </w:pPr>
            <w:r w:rsidRPr="00451329">
              <w:rPr>
                <w:lang w:val="en-US"/>
              </w:rPr>
              <w:t>eles, elas</w:t>
            </w:r>
          </w:p>
        </w:tc>
        <w:tc>
          <w:tcPr>
            <w:tcW w:w="2135" w:type="dxa"/>
          </w:tcPr>
          <w:p w:rsidR="009C2B7F" w:rsidRPr="00451329" w:rsidRDefault="009C2B7F" w:rsidP="00E558A6">
            <w:pPr>
              <w:spacing w:line="276" w:lineRule="auto"/>
              <w:rPr>
                <w:lang w:val="en-US"/>
              </w:rPr>
            </w:pPr>
            <w:r w:rsidRPr="00451329">
              <w:rPr>
                <w:lang w:val="en-US"/>
              </w:rPr>
              <w:t>eles, elas</w:t>
            </w:r>
          </w:p>
        </w:tc>
      </w:tr>
    </w:tbl>
    <w:p w:rsidR="009C2B7F" w:rsidRPr="00451329" w:rsidRDefault="009C2B7F" w:rsidP="00E558A6">
      <w:pPr>
        <w:spacing w:line="276" w:lineRule="auto"/>
        <w:rPr>
          <w:lang w:val="en-US"/>
        </w:rPr>
      </w:pPr>
    </w:p>
    <w:p w:rsidR="009C2B7F" w:rsidRPr="00451329" w:rsidRDefault="009C2B7F" w:rsidP="00E558A6">
      <w:pPr>
        <w:spacing w:line="276" w:lineRule="auto"/>
        <w:rPr>
          <w:lang w:val="en-GB"/>
        </w:rPr>
      </w:pPr>
      <w:r w:rsidRPr="00451329">
        <w:rPr>
          <w:lang w:val="en-US"/>
        </w:rPr>
        <w:t>Nevertheless, this hypothesis is supported by the written register of Brazilian Portuguese that has a parallel grammar which still preserves the morphological nominative-accusative distinction in pronouns.</w:t>
      </w:r>
    </w:p>
    <w:p w:rsidR="009C2B7F" w:rsidRPr="00451329" w:rsidRDefault="009C2B7F" w:rsidP="00E558A6">
      <w:pPr>
        <w:spacing w:line="276" w:lineRule="auto"/>
        <w:rPr>
          <w:lang w:val="en-GB"/>
        </w:rPr>
      </w:pPr>
    </w:p>
    <w:p w:rsidR="00F81C62" w:rsidRDefault="009C2B7F" w:rsidP="00E558A6">
      <w:pPr>
        <w:spacing w:line="276" w:lineRule="auto"/>
        <w:rPr>
          <w:lang w:val="pt-BR"/>
        </w:rPr>
      </w:pPr>
      <w:r w:rsidRPr="00451329">
        <w:rPr>
          <w:lang w:val="pt-BR"/>
        </w:rPr>
        <w:t>(24)</w:t>
      </w:r>
      <w:r w:rsidRPr="00451329">
        <w:rPr>
          <w:lang w:val="pt-BR"/>
        </w:rPr>
        <w:tab/>
      </w:r>
      <w:r w:rsidRPr="00F81C62">
        <w:rPr>
          <w:lang w:val="pt-BR"/>
        </w:rPr>
        <w:t>a.</w:t>
      </w:r>
      <w:r w:rsidRPr="00F81C62">
        <w:rPr>
          <w:lang w:val="pt-BR"/>
        </w:rPr>
        <w:tab/>
      </w:r>
      <w:r w:rsidR="00F81C62">
        <w:rPr>
          <w:lang w:val="pt-BR"/>
        </w:rPr>
        <w:t>Written register</w:t>
      </w:r>
    </w:p>
    <w:p w:rsidR="009C2B7F" w:rsidRPr="00F81C62" w:rsidRDefault="009C2B7F" w:rsidP="00E558A6">
      <w:pPr>
        <w:spacing w:line="276" w:lineRule="auto"/>
        <w:ind w:left="643" w:firstLine="643"/>
        <w:rPr>
          <w:lang w:val="en-GB"/>
        </w:rPr>
      </w:pPr>
      <w:r w:rsidRPr="00F81C62">
        <w:rPr>
          <w:lang w:val="pt-BR"/>
        </w:rPr>
        <w:t xml:space="preserve">Maria mandou-os </w:t>
      </w:r>
      <w:r w:rsidR="00F81C62">
        <w:rPr>
          <w:lang w:val="pt-BR"/>
        </w:rPr>
        <w:tab/>
      </w:r>
      <w:r w:rsidR="00F81C62">
        <w:rPr>
          <w:lang w:val="pt-BR"/>
        </w:rPr>
        <w:tab/>
      </w:r>
      <w:r w:rsidRPr="00F81C62">
        <w:rPr>
          <w:lang w:val="pt-BR"/>
        </w:rPr>
        <w:t xml:space="preserve">[  limpar-*em    a    casa]. </w:t>
      </w:r>
      <w:r w:rsidRPr="00F81C62">
        <w:rPr>
          <w:lang w:val="pt-BR"/>
        </w:rPr>
        <w:tab/>
      </w:r>
    </w:p>
    <w:p w:rsidR="009C2B7F" w:rsidRPr="00F81C62" w:rsidRDefault="009C2B7F" w:rsidP="00E558A6">
      <w:pPr>
        <w:spacing w:line="276" w:lineRule="auto"/>
        <w:rPr>
          <w:lang w:val="en-GB"/>
        </w:rPr>
      </w:pPr>
      <w:r w:rsidRPr="00F81C62">
        <w:rPr>
          <w:lang w:val="en-GB"/>
        </w:rPr>
        <w:tab/>
      </w:r>
      <w:r w:rsidRPr="00F81C62">
        <w:rPr>
          <w:lang w:val="en-GB"/>
        </w:rPr>
        <w:tab/>
        <w:t>Maria ordered-them</w:t>
      </w:r>
      <w:r w:rsidR="00F81C62">
        <w:rPr>
          <w:lang w:val="en-GB"/>
        </w:rPr>
        <w:t>.</w:t>
      </w:r>
      <w:r w:rsidR="00F81C62">
        <w:rPr>
          <w:smallCaps/>
          <w:lang w:val="en-GB"/>
        </w:rPr>
        <w:t>acc</w:t>
      </w:r>
      <w:r w:rsidRPr="00F81C62">
        <w:rPr>
          <w:lang w:val="en-GB"/>
        </w:rPr>
        <w:t xml:space="preserve"> </w:t>
      </w:r>
      <w:r w:rsidR="00F81C62">
        <w:rPr>
          <w:lang w:val="en-GB"/>
        </w:rPr>
        <w:t xml:space="preserve">      </w:t>
      </w:r>
      <w:r w:rsidRPr="00F81C62">
        <w:rPr>
          <w:lang w:val="en-GB"/>
        </w:rPr>
        <w:t>clean-(*-3pl) the house</w:t>
      </w:r>
    </w:p>
    <w:p w:rsidR="00F81C62" w:rsidRDefault="009C2B7F" w:rsidP="00E558A6">
      <w:pPr>
        <w:spacing w:line="276" w:lineRule="auto"/>
        <w:rPr>
          <w:lang w:val="en-GB"/>
        </w:rPr>
      </w:pPr>
      <w:r w:rsidRPr="00F81C62">
        <w:rPr>
          <w:lang w:val="en-GB"/>
        </w:rPr>
        <w:tab/>
        <w:t>b.</w:t>
      </w:r>
      <w:r w:rsidRPr="00F81C62">
        <w:rPr>
          <w:lang w:val="en-GB"/>
        </w:rPr>
        <w:tab/>
      </w:r>
      <w:r w:rsidR="00F81C62">
        <w:rPr>
          <w:lang w:val="en-GB"/>
        </w:rPr>
        <w:t>Spoken/written register</w:t>
      </w:r>
    </w:p>
    <w:p w:rsidR="009C2B7F" w:rsidRPr="00F81C62" w:rsidRDefault="009C2B7F" w:rsidP="00E558A6">
      <w:pPr>
        <w:spacing w:line="276" w:lineRule="auto"/>
        <w:ind w:left="643" w:firstLine="643"/>
        <w:rPr>
          <w:lang w:val="en-GB"/>
        </w:rPr>
      </w:pPr>
      <w:r w:rsidRPr="00F81C62">
        <w:rPr>
          <w:lang w:val="en-GB"/>
        </w:rPr>
        <w:t xml:space="preserve">Maria mandou [ eles </w:t>
      </w:r>
      <w:r w:rsidR="00F81C62">
        <w:rPr>
          <w:lang w:val="en-GB"/>
        </w:rPr>
        <w:tab/>
      </w:r>
      <w:r w:rsidRPr="00F81C62">
        <w:rPr>
          <w:lang w:val="en-GB"/>
        </w:rPr>
        <w:t>limpar-em</w:t>
      </w:r>
      <w:r w:rsidR="00F81C62">
        <w:rPr>
          <w:lang w:val="en-GB"/>
        </w:rPr>
        <w:t xml:space="preserve"> </w:t>
      </w:r>
      <w:r w:rsidRPr="00F81C62">
        <w:rPr>
          <w:lang w:val="en-GB"/>
        </w:rPr>
        <w:t xml:space="preserve">a    casa].  </w:t>
      </w:r>
    </w:p>
    <w:p w:rsidR="009C2B7F" w:rsidRPr="00F81C62" w:rsidRDefault="009C2B7F" w:rsidP="00E558A6">
      <w:pPr>
        <w:spacing w:line="276" w:lineRule="auto"/>
        <w:rPr>
          <w:lang w:val="en-US"/>
        </w:rPr>
      </w:pPr>
      <w:r w:rsidRPr="00F81C62">
        <w:rPr>
          <w:lang w:val="en-GB"/>
        </w:rPr>
        <w:tab/>
      </w:r>
      <w:r w:rsidRPr="00F81C62">
        <w:rPr>
          <w:lang w:val="en-GB"/>
        </w:rPr>
        <w:tab/>
        <w:t xml:space="preserve">Maria ordered  </w:t>
      </w:r>
      <w:r w:rsidR="00F81C62">
        <w:rPr>
          <w:lang w:val="en-GB"/>
        </w:rPr>
        <w:t xml:space="preserve">  </w:t>
      </w:r>
      <w:r w:rsidRPr="00F81C62">
        <w:rPr>
          <w:lang w:val="en-GB"/>
        </w:rPr>
        <w:t>they</w:t>
      </w:r>
      <w:r w:rsidR="00F81C62">
        <w:rPr>
          <w:lang w:val="en-GB"/>
        </w:rPr>
        <w:t>.</w:t>
      </w:r>
      <w:r w:rsidR="00F81C62">
        <w:rPr>
          <w:smallCaps/>
          <w:lang w:val="en-GB"/>
        </w:rPr>
        <w:t>nom</w:t>
      </w:r>
      <w:r w:rsidRPr="00F81C62">
        <w:rPr>
          <w:lang w:val="en-GB"/>
        </w:rPr>
        <w:t xml:space="preserve"> clean-</w:t>
      </w:r>
      <w:r w:rsidR="00F81C62" w:rsidRPr="007238C5">
        <w:rPr>
          <w:smallCaps/>
          <w:lang w:val="en-GB"/>
        </w:rPr>
        <w:t>3pl</w:t>
      </w:r>
      <w:r w:rsidRPr="00F81C62">
        <w:rPr>
          <w:lang w:val="en-GB"/>
        </w:rPr>
        <w:t xml:space="preserve">  the house.</w:t>
      </w:r>
    </w:p>
    <w:p w:rsidR="009C2B7F" w:rsidRPr="00F81C62" w:rsidRDefault="009C2B7F" w:rsidP="00E558A6">
      <w:pPr>
        <w:spacing w:line="276" w:lineRule="auto"/>
        <w:ind w:firstLine="643"/>
        <w:rPr>
          <w:lang w:val="pt-BR"/>
        </w:rPr>
      </w:pPr>
      <w:r w:rsidRPr="00F81C62">
        <w:rPr>
          <w:lang w:val="pt-BR"/>
        </w:rPr>
        <w:t>c.</w:t>
      </w:r>
      <w:r w:rsidRPr="00F81C62">
        <w:rPr>
          <w:lang w:val="pt-BR"/>
        </w:rPr>
        <w:tab/>
        <w:t xml:space="preserve">Os meninos conseguiram  vender-*em  a </w:t>
      </w:r>
      <w:r w:rsidR="00F81C62">
        <w:rPr>
          <w:lang w:val="pt-BR"/>
        </w:rPr>
        <w:t xml:space="preserve">   </w:t>
      </w:r>
      <w:r w:rsidRPr="00F81C62">
        <w:rPr>
          <w:lang w:val="pt-BR"/>
        </w:rPr>
        <w:t>casa.</w:t>
      </w:r>
    </w:p>
    <w:p w:rsidR="009C2B7F" w:rsidRPr="00451329" w:rsidRDefault="009C2B7F" w:rsidP="00E558A6">
      <w:pPr>
        <w:spacing w:line="276" w:lineRule="auto"/>
        <w:rPr>
          <w:lang w:val="en-GB"/>
        </w:rPr>
      </w:pPr>
      <w:r w:rsidRPr="00F81C62">
        <w:rPr>
          <w:lang w:val="pt-BR"/>
        </w:rPr>
        <w:tab/>
      </w:r>
      <w:r w:rsidRPr="00451329">
        <w:rPr>
          <w:lang w:val="pt-BR"/>
        </w:rPr>
        <w:t xml:space="preserve"> </w:t>
      </w:r>
      <w:r w:rsidRPr="00451329">
        <w:rPr>
          <w:lang w:val="pt-BR"/>
        </w:rPr>
        <w:tab/>
      </w:r>
      <w:r w:rsidRPr="00451329">
        <w:rPr>
          <w:lang w:val="en-GB"/>
        </w:rPr>
        <w:t>the boys      manage</w:t>
      </w:r>
      <w:r w:rsidR="00F81C62">
        <w:rPr>
          <w:lang w:val="en-GB"/>
        </w:rPr>
        <w:t>.</w:t>
      </w:r>
      <w:r w:rsidR="00F81C62" w:rsidRPr="007238C5">
        <w:rPr>
          <w:smallCaps/>
          <w:lang w:val="en-GB"/>
        </w:rPr>
        <w:t>3pl</w:t>
      </w:r>
      <w:r w:rsidRPr="00451329">
        <w:rPr>
          <w:lang w:val="en-GB"/>
        </w:rPr>
        <w:t xml:space="preserve">    sell(</w:t>
      </w:r>
      <w:r w:rsidR="00F81C62">
        <w:rPr>
          <w:lang w:val="en-GB"/>
        </w:rPr>
        <w:t>-</w:t>
      </w:r>
      <w:r w:rsidR="00F81C62" w:rsidRPr="007238C5">
        <w:rPr>
          <w:smallCaps/>
          <w:lang w:val="en-GB"/>
        </w:rPr>
        <w:t>3pl</w:t>
      </w:r>
      <w:r w:rsidRPr="00451329">
        <w:rPr>
          <w:lang w:val="en-GB"/>
        </w:rPr>
        <w:t>)     the house.</w:t>
      </w:r>
    </w:p>
    <w:p w:rsidR="009C2B7F" w:rsidRPr="00451329" w:rsidRDefault="009C2B7F" w:rsidP="00E558A6">
      <w:pPr>
        <w:spacing w:line="276" w:lineRule="auto"/>
        <w:rPr>
          <w:iCs/>
          <w:lang w:val="en-US"/>
        </w:rPr>
      </w:pPr>
    </w:p>
    <w:p w:rsidR="009C2B7F" w:rsidRPr="00451329" w:rsidRDefault="009C2B7F" w:rsidP="00E558A6">
      <w:pPr>
        <w:spacing w:line="276" w:lineRule="auto"/>
        <w:rPr>
          <w:iCs/>
          <w:lang w:val="en-US"/>
        </w:rPr>
      </w:pPr>
      <w:r w:rsidRPr="00451329">
        <w:rPr>
          <w:iCs/>
          <w:lang w:val="en-US"/>
        </w:rPr>
        <w:t>Analogically, in European Portuguese inflected infinitives are not allowed when their subjects are Case-marked by the matrix verb (cf. Hornstein, Martins &amp; Nunes 2008):</w:t>
      </w:r>
    </w:p>
    <w:p w:rsidR="009C2B7F" w:rsidRPr="00451329" w:rsidRDefault="009C2B7F" w:rsidP="00E558A6">
      <w:pPr>
        <w:spacing w:line="276" w:lineRule="auto"/>
        <w:rPr>
          <w:iCs/>
          <w:lang w:val="en-US"/>
        </w:rPr>
      </w:pPr>
    </w:p>
    <w:p w:rsidR="00F81C62" w:rsidRPr="00F81C62" w:rsidRDefault="009C2B7F" w:rsidP="00E558A6">
      <w:pPr>
        <w:spacing w:line="276" w:lineRule="auto"/>
        <w:rPr>
          <w:iCs/>
          <w:lang w:val="pt-BR"/>
        </w:rPr>
      </w:pPr>
      <w:r w:rsidRPr="00451329">
        <w:rPr>
          <w:iCs/>
          <w:lang w:val="pt-BR"/>
        </w:rPr>
        <w:t>(25)</w:t>
      </w:r>
      <w:r w:rsidRPr="00451329">
        <w:rPr>
          <w:iCs/>
          <w:lang w:val="pt-BR"/>
        </w:rPr>
        <w:tab/>
      </w:r>
      <w:r w:rsidR="00F81C62">
        <w:rPr>
          <w:iCs/>
          <w:lang w:val="pt-BR"/>
        </w:rPr>
        <w:t>European Portuguese</w:t>
      </w:r>
    </w:p>
    <w:p w:rsidR="009C2B7F" w:rsidRPr="00F81C62" w:rsidRDefault="009C2B7F" w:rsidP="00E558A6">
      <w:pPr>
        <w:spacing w:line="276" w:lineRule="auto"/>
        <w:ind w:firstLine="643"/>
        <w:rPr>
          <w:iCs/>
          <w:lang w:val="fr-FR"/>
        </w:rPr>
      </w:pPr>
      <w:r w:rsidRPr="00F81C62">
        <w:rPr>
          <w:iCs/>
          <w:lang w:val="pt-BR"/>
        </w:rPr>
        <w:t xml:space="preserve">A </w:t>
      </w:r>
      <w:r w:rsidR="00F81C62">
        <w:rPr>
          <w:iCs/>
          <w:lang w:val="pt-BR"/>
        </w:rPr>
        <w:t xml:space="preserve">  </w:t>
      </w:r>
      <w:r w:rsidRPr="00F81C62">
        <w:rPr>
          <w:iCs/>
          <w:lang w:val="pt-BR"/>
        </w:rPr>
        <w:t>Maria viu-te</w:t>
      </w:r>
      <w:r w:rsidRPr="00F81C62">
        <w:rPr>
          <w:iCs/>
          <w:lang w:val="pt-BR"/>
        </w:rPr>
        <w:tab/>
        <w:t xml:space="preserve">     </w:t>
      </w:r>
      <w:r w:rsidR="00F81C62">
        <w:rPr>
          <w:iCs/>
          <w:lang w:val="pt-BR"/>
        </w:rPr>
        <w:t xml:space="preserve"> </w:t>
      </w:r>
      <w:r w:rsidR="00F81C62">
        <w:rPr>
          <w:iCs/>
          <w:lang w:val="pt-BR"/>
        </w:rPr>
        <w:tab/>
        <w:t xml:space="preserve"> </w:t>
      </w:r>
      <w:r w:rsidRPr="00F81C62">
        <w:rPr>
          <w:iCs/>
          <w:lang w:val="pt-BR"/>
        </w:rPr>
        <w:t>sair/*saires.</w:t>
      </w:r>
    </w:p>
    <w:p w:rsidR="009C2B7F" w:rsidRPr="00451329" w:rsidRDefault="009C2B7F" w:rsidP="00E558A6">
      <w:pPr>
        <w:spacing w:line="276" w:lineRule="auto"/>
        <w:rPr>
          <w:iCs/>
          <w:lang w:val="en-US"/>
        </w:rPr>
      </w:pPr>
      <w:r w:rsidRPr="00451329">
        <w:rPr>
          <w:iCs/>
          <w:lang w:val="fr-FR"/>
        </w:rPr>
        <w:tab/>
      </w:r>
      <w:r w:rsidRPr="00451329">
        <w:rPr>
          <w:iCs/>
          <w:lang w:val="en-US"/>
        </w:rPr>
        <w:t>the Maria saw-</w:t>
      </w:r>
      <w:r w:rsidR="00F81C62">
        <w:rPr>
          <w:smallCaps/>
          <w:lang w:val="en-GB"/>
        </w:rPr>
        <w:t xml:space="preserve">cl.2sg.acc </w:t>
      </w:r>
      <w:r w:rsidRPr="00451329">
        <w:rPr>
          <w:iCs/>
          <w:lang w:val="en-US"/>
        </w:rPr>
        <w:t>leave</w:t>
      </w:r>
      <w:r w:rsidR="00F81C62">
        <w:rPr>
          <w:lang w:val="en-GB"/>
        </w:rPr>
        <w:t>.</w:t>
      </w:r>
      <w:r w:rsidR="00F81C62">
        <w:rPr>
          <w:smallCaps/>
          <w:lang w:val="en-GB"/>
        </w:rPr>
        <w:t>inf</w:t>
      </w:r>
      <w:r w:rsidRPr="00451329">
        <w:rPr>
          <w:iCs/>
          <w:lang w:val="en-US"/>
        </w:rPr>
        <w:t>/leave</w:t>
      </w:r>
      <w:r w:rsidR="00F81C62">
        <w:rPr>
          <w:lang w:val="en-GB"/>
        </w:rPr>
        <w:t>.</w:t>
      </w:r>
      <w:r w:rsidR="00F81C62">
        <w:rPr>
          <w:smallCaps/>
          <w:lang w:val="en-GB"/>
        </w:rPr>
        <w:t>2sg</w:t>
      </w:r>
    </w:p>
    <w:p w:rsidR="009C2B7F" w:rsidRPr="00451329" w:rsidRDefault="009C2B7F" w:rsidP="00E558A6">
      <w:pPr>
        <w:spacing w:line="276" w:lineRule="auto"/>
        <w:rPr>
          <w:iCs/>
          <w:lang w:val="en-US"/>
        </w:rPr>
      </w:pPr>
      <w:r w:rsidRPr="00451329">
        <w:rPr>
          <w:iCs/>
          <w:lang w:val="en-US"/>
        </w:rPr>
        <w:tab/>
        <w:t>‘Mary saw you leaving.’</w:t>
      </w:r>
    </w:p>
    <w:p w:rsidR="009C2B7F" w:rsidRPr="00451329" w:rsidRDefault="009C2B7F" w:rsidP="00E558A6">
      <w:pPr>
        <w:spacing w:line="276" w:lineRule="auto"/>
        <w:rPr>
          <w:iCs/>
          <w:lang w:val="en-US"/>
        </w:rPr>
      </w:pPr>
    </w:p>
    <w:p w:rsidR="009C2B7F" w:rsidRPr="00451329" w:rsidRDefault="009C2B7F" w:rsidP="00E558A6">
      <w:pPr>
        <w:spacing w:line="276" w:lineRule="auto"/>
        <w:rPr>
          <w:iCs/>
          <w:lang w:val="en-US"/>
        </w:rPr>
      </w:pPr>
      <w:r w:rsidRPr="00451329">
        <w:rPr>
          <w:iCs/>
          <w:lang w:val="en-US"/>
        </w:rPr>
        <w:t xml:space="preserve">In the above examples from different registers and grammars, one can clearly observe that when the object controller of </w:t>
      </w:r>
      <w:r w:rsidRPr="00451329">
        <w:rPr>
          <w:i/>
          <w:iCs/>
          <w:lang w:val="en-US"/>
        </w:rPr>
        <w:t>mandar/fazer</w:t>
      </w:r>
      <w:r w:rsidRPr="00451329">
        <w:rPr>
          <w:b/>
          <w:i/>
          <w:iCs/>
          <w:lang w:val="en-US"/>
        </w:rPr>
        <w:t xml:space="preserve"> </w:t>
      </w:r>
      <w:r w:rsidRPr="00451329">
        <w:rPr>
          <w:iCs/>
          <w:lang w:val="en-US"/>
        </w:rPr>
        <w:t>is realized in the accusative in the matrix clause, the inflected infinitive is completely illicit. Thus, the diagnostic provided by the inflected infinitive for backward object control is supported by two important arguments, namely the distinction between prepositional and non</w:t>
      </w:r>
      <w:ins w:id="371" w:author="Mihaela Moreno" w:date="2018-06-17T12:10:00Z">
        <w:r w:rsidR="00AB69B7">
          <w:rPr>
            <w:iCs/>
            <w:lang w:val="en-US"/>
          </w:rPr>
          <w:t>-</w:t>
        </w:r>
      </w:ins>
      <w:r w:rsidRPr="00451329">
        <w:rPr>
          <w:iCs/>
          <w:lang w:val="en-US"/>
        </w:rPr>
        <w:t>prepositional subject control verbs in (21) and evidence provided by the written register and European Portuguese (24 &amp; 25).</w:t>
      </w:r>
    </w:p>
    <w:p w:rsidR="009C2B7F" w:rsidRPr="00451329" w:rsidRDefault="009C2B7F" w:rsidP="00E558A6">
      <w:pPr>
        <w:spacing w:line="276" w:lineRule="auto"/>
        <w:ind w:firstLine="643"/>
        <w:rPr>
          <w:iCs/>
          <w:lang w:val="en-US"/>
        </w:rPr>
      </w:pPr>
      <w:r w:rsidRPr="00451329">
        <w:rPr>
          <w:iCs/>
          <w:lang w:val="en-US"/>
        </w:rPr>
        <w:t xml:space="preserve">Other interesting pieces of evidence for a backward control analysis of analytic causatives in Brazilian Portuguese are provided by the distribution of the anaphoric pronoun </w:t>
      </w:r>
      <w:r w:rsidRPr="00451329">
        <w:rPr>
          <w:i/>
          <w:iCs/>
          <w:lang w:val="en-US"/>
        </w:rPr>
        <w:t>ele,</w:t>
      </w:r>
      <w:r w:rsidRPr="00451329">
        <w:rPr>
          <w:iCs/>
          <w:lang w:val="en-US"/>
        </w:rPr>
        <w:t xml:space="preserve"> which can co-occur with the raised subject and raised object of forward control verbs, but never in the causative constructions. The reason for this is that the causee/object of the </w:t>
      </w:r>
      <w:r w:rsidRPr="00451329">
        <w:rPr>
          <w:iCs/>
          <w:lang w:val="en-US"/>
        </w:rPr>
        <w:lastRenderedPageBreak/>
        <w:t>causative verb is truly embedded and the entire construction is a backward control structure, since both control and causative verbs in Brazilian Portuguese have the same control semantics imposing commitment on the direct object:</w:t>
      </w:r>
    </w:p>
    <w:p w:rsidR="009C2B7F" w:rsidRPr="00F81C62" w:rsidRDefault="009C2B7F" w:rsidP="00E558A6">
      <w:pPr>
        <w:spacing w:line="276" w:lineRule="auto"/>
        <w:rPr>
          <w:iCs/>
          <w:lang w:val="en-US"/>
        </w:rPr>
      </w:pPr>
    </w:p>
    <w:p w:rsidR="009C2B7F" w:rsidRPr="00F81C62" w:rsidRDefault="009C2B7F" w:rsidP="00E558A6">
      <w:pPr>
        <w:spacing w:line="276" w:lineRule="auto"/>
        <w:rPr>
          <w:bCs/>
          <w:iCs/>
          <w:lang w:val="en-GB"/>
        </w:rPr>
      </w:pPr>
      <w:r w:rsidRPr="00F81C62">
        <w:rPr>
          <w:iCs/>
          <w:lang w:val="en-US"/>
        </w:rPr>
        <w:t>(26)</w:t>
      </w:r>
      <w:r w:rsidRPr="00F81C62">
        <w:rPr>
          <w:iCs/>
          <w:lang w:val="en-US"/>
        </w:rPr>
        <w:tab/>
      </w:r>
      <w:r w:rsidRPr="00F81C62">
        <w:rPr>
          <w:bCs/>
          <w:iCs/>
          <w:lang w:val="en-GB"/>
        </w:rPr>
        <w:t xml:space="preserve">a. </w:t>
      </w:r>
      <w:r w:rsidRPr="00F81C62">
        <w:rPr>
          <w:bCs/>
          <w:iCs/>
          <w:lang w:val="en-GB"/>
        </w:rPr>
        <w:tab/>
        <w:t>Os meninos</w:t>
      </w:r>
      <w:r w:rsidRPr="00F81C62">
        <w:rPr>
          <w:bCs/>
          <w:iCs/>
          <w:vertAlign w:val="subscript"/>
          <w:lang w:val="en-GB"/>
        </w:rPr>
        <w:t>i</w:t>
      </w:r>
      <w:r w:rsidRPr="00F81C62">
        <w:rPr>
          <w:bCs/>
          <w:iCs/>
          <w:lang w:val="en-GB"/>
        </w:rPr>
        <w:t xml:space="preserve"> querem ELES</w:t>
      </w:r>
      <w:r w:rsidRPr="00F81C62">
        <w:rPr>
          <w:bCs/>
          <w:iCs/>
          <w:vertAlign w:val="subscript"/>
          <w:lang w:val="en-GB"/>
        </w:rPr>
        <w:t>i</w:t>
      </w:r>
      <w:r w:rsidRPr="00F81C62">
        <w:rPr>
          <w:bCs/>
          <w:iCs/>
          <w:lang w:val="en-GB"/>
        </w:rPr>
        <w:t xml:space="preserve"> </w:t>
      </w:r>
      <w:r w:rsidR="00F81C62">
        <w:rPr>
          <w:bCs/>
          <w:iCs/>
          <w:lang w:val="en-GB"/>
        </w:rPr>
        <w:t>l</w:t>
      </w:r>
      <w:r w:rsidRPr="00F81C62">
        <w:rPr>
          <w:bCs/>
          <w:iCs/>
          <w:lang w:val="en-GB"/>
        </w:rPr>
        <w:t>impar a casa.</w:t>
      </w:r>
      <w:r w:rsidRPr="00F81C62">
        <w:rPr>
          <w:bCs/>
          <w:iCs/>
          <w:lang w:val="en-GB"/>
        </w:rPr>
        <w:br/>
        <w:t xml:space="preserve">            </w:t>
      </w:r>
      <w:r w:rsidR="00F81C62">
        <w:rPr>
          <w:bCs/>
          <w:iCs/>
          <w:lang w:val="en-GB"/>
        </w:rPr>
        <w:tab/>
      </w:r>
      <w:r w:rsidRPr="00F81C62">
        <w:rPr>
          <w:bCs/>
          <w:iCs/>
          <w:lang w:val="en-GB"/>
        </w:rPr>
        <w:t xml:space="preserve">the children </w:t>
      </w:r>
      <w:r w:rsidR="00F81C62">
        <w:rPr>
          <w:bCs/>
          <w:iCs/>
          <w:lang w:val="en-GB"/>
        </w:rPr>
        <w:t xml:space="preserve"> </w:t>
      </w:r>
      <w:r w:rsidRPr="00F81C62">
        <w:rPr>
          <w:bCs/>
          <w:iCs/>
          <w:lang w:val="en-GB"/>
        </w:rPr>
        <w:t xml:space="preserve">want    </w:t>
      </w:r>
      <w:r w:rsidR="00F81C62">
        <w:rPr>
          <w:bCs/>
          <w:iCs/>
          <w:lang w:val="en-GB"/>
        </w:rPr>
        <w:t xml:space="preserve"> </w:t>
      </w:r>
      <w:r w:rsidRPr="00F81C62">
        <w:rPr>
          <w:bCs/>
          <w:iCs/>
          <w:lang w:val="en-GB"/>
        </w:rPr>
        <w:t>they     clean the house.</w:t>
      </w:r>
    </w:p>
    <w:p w:rsidR="009C2B7F" w:rsidRPr="00F81C62" w:rsidRDefault="009C2B7F" w:rsidP="00E558A6">
      <w:pPr>
        <w:spacing w:line="276" w:lineRule="auto"/>
        <w:ind w:left="643" w:firstLine="643"/>
        <w:rPr>
          <w:bCs/>
          <w:iCs/>
          <w:lang w:val="en-GB"/>
        </w:rPr>
      </w:pPr>
      <w:r w:rsidRPr="00F81C62">
        <w:rPr>
          <w:bCs/>
          <w:iCs/>
          <w:lang w:val="en-GB"/>
        </w:rPr>
        <w:t>‘The children want themselves to clean the house.’</w:t>
      </w:r>
      <w:r w:rsidRPr="00F81C62">
        <w:rPr>
          <w:bCs/>
          <w:iCs/>
          <w:lang w:val="en-GB"/>
        </w:rPr>
        <w:br/>
        <w:t xml:space="preserve"> b. </w:t>
      </w:r>
      <w:r w:rsidRPr="00F81C62">
        <w:rPr>
          <w:bCs/>
          <w:iCs/>
          <w:lang w:val="en-GB"/>
        </w:rPr>
        <w:tab/>
        <w:t>A Maria convenceu os meninos a ELES limparem a casa</w:t>
      </w:r>
      <w:r w:rsidR="00F81C62">
        <w:rPr>
          <w:bCs/>
          <w:iCs/>
          <w:lang w:val="en-GB"/>
        </w:rPr>
        <w:t>.</w:t>
      </w:r>
      <w:r w:rsidRPr="00F81C62">
        <w:rPr>
          <w:bCs/>
          <w:iCs/>
          <w:lang w:val="en-GB"/>
        </w:rPr>
        <w:br/>
        <w:t xml:space="preserve">  </w:t>
      </w:r>
      <w:r w:rsidRPr="00F81C62">
        <w:rPr>
          <w:bCs/>
          <w:iCs/>
          <w:lang w:val="en-GB"/>
        </w:rPr>
        <w:tab/>
        <w:t>Mary</w:t>
      </w:r>
      <w:r w:rsidRPr="00F81C62">
        <w:rPr>
          <w:bCs/>
          <w:iCs/>
          <w:lang w:val="en-GB"/>
        </w:rPr>
        <w:tab/>
      </w:r>
      <w:r w:rsidR="00F81C62">
        <w:rPr>
          <w:bCs/>
          <w:iCs/>
          <w:lang w:val="en-GB"/>
        </w:rPr>
        <w:t xml:space="preserve">    </w:t>
      </w:r>
      <w:r w:rsidRPr="00F81C62">
        <w:rPr>
          <w:bCs/>
          <w:iCs/>
          <w:lang w:val="en-GB"/>
        </w:rPr>
        <w:t>convinced the children they clean-3pl the house</w:t>
      </w:r>
    </w:p>
    <w:p w:rsidR="009C2B7F" w:rsidRPr="00F81C62" w:rsidRDefault="009C2B7F" w:rsidP="00E558A6">
      <w:pPr>
        <w:spacing w:line="276" w:lineRule="auto"/>
        <w:ind w:left="643" w:firstLine="643"/>
        <w:rPr>
          <w:bCs/>
          <w:iCs/>
          <w:lang w:val="en-GB"/>
        </w:rPr>
      </w:pPr>
      <w:r w:rsidRPr="00F81C62">
        <w:rPr>
          <w:bCs/>
          <w:iCs/>
          <w:lang w:val="en-GB"/>
        </w:rPr>
        <w:t>‘Mary convinced the children to clean the house themselves.’</w:t>
      </w:r>
    </w:p>
    <w:p w:rsidR="009C2B7F" w:rsidRPr="00F81C62" w:rsidRDefault="009C2B7F" w:rsidP="00E558A6">
      <w:pPr>
        <w:spacing w:line="276" w:lineRule="auto"/>
        <w:ind w:firstLine="643"/>
        <w:rPr>
          <w:bCs/>
          <w:iCs/>
          <w:lang w:val="en-GB"/>
        </w:rPr>
      </w:pPr>
      <w:r w:rsidRPr="00F81C62">
        <w:rPr>
          <w:bCs/>
          <w:iCs/>
          <w:lang w:val="en-GB"/>
        </w:rPr>
        <w:t>c.</w:t>
      </w:r>
      <w:r w:rsidRPr="00F81C62">
        <w:rPr>
          <w:bCs/>
          <w:iCs/>
          <w:lang w:val="en-GB"/>
        </w:rPr>
        <w:tab/>
        <w:t>*A Maria mandou os meninos ELES limparem a casa.</w:t>
      </w:r>
    </w:p>
    <w:p w:rsidR="009C2B7F" w:rsidRPr="00F81C62" w:rsidRDefault="009C2B7F" w:rsidP="00E558A6">
      <w:pPr>
        <w:spacing w:line="276" w:lineRule="auto"/>
        <w:rPr>
          <w:bCs/>
          <w:iCs/>
          <w:lang w:val="en-GB"/>
        </w:rPr>
      </w:pPr>
      <w:r w:rsidRPr="00F81C62">
        <w:rPr>
          <w:bCs/>
          <w:iCs/>
          <w:lang w:val="en-GB"/>
        </w:rPr>
        <w:tab/>
      </w:r>
      <w:r w:rsidR="00F81C62">
        <w:rPr>
          <w:bCs/>
          <w:iCs/>
          <w:lang w:val="en-GB"/>
        </w:rPr>
        <w:tab/>
      </w:r>
      <w:r w:rsidRPr="00F81C62">
        <w:rPr>
          <w:bCs/>
          <w:iCs/>
          <w:lang w:val="en-GB"/>
        </w:rPr>
        <w:t xml:space="preserve">Mary     </w:t>
      </w:r>
      <w:r w:rsidR="00F81C62">
        <w:rPr>
          <w:bCs/>
          <w:iCs/>
          <w:lang w:val="en-GB"/>
        </w:rPr>
        <w:t xml:space="preserve">   </w:t>
      </w:r>
      <w:r w:rsidRPr="00F81C62">
        <w:rPr>
          <w:bCs/>
          <w:iCs/>
          <w:lang w:val="en-GB"/>
        </w:rPr>
        <w:t>ordered</w:t>
      </w:r>
      <w:r w:rsidR="00F81C62">
        <w:rPr>
          <w:bCs/>
          <w:iCs/>
          <w:lang w:val="en-GB"/>
        </w:rPr>
        <w:t xml:space="preserve"> </w:t>
      </w:r>
      <w:r w:rsidRPr="00F81C62">
        <w:rPr>
          <w:bCs/>
          <w:iCs/>
          <w:lang w:val="en-GB"/>
        </w:rPr>
        <w:t xml:space="preserve">the children they </w:t>
      </w:r>
      <w:r w:rsidR="00F81C62">
        <w:rPr>
          <w:bCs/>
          <w:iCs/>
          <w:lang w:val="en-GB"/>
        </w:rPr>
        <w:t xml:space="preserve">   </w:t>
      </w:r>
      <w:r w:rsidRPr="00F81C62">
        <w:rPr>
          <w:bCs/>
          <w:iCs/>
          <w:lang w:val="en-GB"/>
        </w:rPr>
        <w:t xml:space="preserve">clean </w:t>
      </w:r>
      <w:r w:rsidR="00F81C62">
        <w:rPr>
          <w:bCs/>
          <w:iCs/>
          <w:lang w:val="en-GB"/>
        </w:rPr>
        <w:t xml:space="preserve">      </w:t>
      </w:r>
      <w:r w:rsidRPr="00F81C62">
        <w:rPr>
          <w:bCs/>
          <w:iCs/>
          <w:lang w:val="en-GB"/>
        </w:rPr>
        <w:t>the house.</w:t>
      </w:r>
    </w:p>
    <w:p w:rsidR="009C2B7F" w:rsidRPr="00F81C62" w:rsidRDefault="00F81C62" w:rsidP="00E558A6">
      <w:pPr>
        <w:spacing w:line="276" w:lineRule="auto"/>
        <w:rPr>
          <w:iCs/>
          <w:lang w:val="en-US"/>
        </w:rPr>
      </w:pPr>
      <w:r>
        <w:rPr>
          <w:bCs/>
          <w:iCs/>
          <w:lang w:val="en-GB"/>
        </w:rPr>
        <w:tab/>
      </w:r>
      <w:r w:rsidR="009C2B7F" w:rsidRPr="00F81C62">
        <w:rPr>
          <w:bCs/>
          <w:iCs/>
          <w:lang w:val="en-GB"/>
        </w:rPr>
        <w:tab/>
        <w:t xml:space="preserve">‘Mary ordered the children to clean the house themselves.’    </w:t>
      </w:r>
      <w:r w:rsidR="009C2B7F" w:rsidRPr="00F81C62">
        <w:rPr>
          <w:iCs/>
          <w:lang w:val="en-US"/>
        </w:rPr>
        <w:t xml:space="preserve"> </w:t>
      </w:r>
    </w:p>
    <w:p w:rsidR="009C2B7F" w:rsidRPr="00451329" w:rsidRDefault="009C2B7F" w:rsidP="00E558A6">
      <w:pPr>
        <w:spacing w:line="276" w:lineRule="auto"/>
        <w:rPr>
          <w:lang w:val="en-US"/>
        </w:rPr>
      </w:pPr>
    </w:p>
    <w:p w:rsidR="009C2B7F" w:rsidRPr="00451329" w:rsidRDefault="009C2B7F" w:rsidP="00E558A6">
      <w:pPr>
        <w:spacing w:line="276" w:lineRule="auto"/>
        <w:rPr>
          <w:lang w:val="en-US"/>
        </w:rPr>
      </w:pPr>
      <w:r w:rsidRPr="00451329">
        <w:rPr>
          <w:lang w:val="en-US"/>
        </w:rPr>
        <w:t xml:space="preserve">The examples above clearly show that both the raising verb </w:t>
      </w:r>
      <w:r w:rsidRPr="00451329">
        <w:rPr>
          <w:i/>
          <w:lang w:val="en-US"/>
        </w:rPr>
        <w:t xml:space="preserve">querem </w:t>
      </w:r>
      <w:r w:rsidRPr="00451329">
        <w:rPr>
          <w:lang w:val="en-US"/>
        </w:rPr>
        <w:t xml:space="preserve">‘want’ in (26a) and the forward object control verb </w:t>
      </w:r>
      <w:r w:rsidRPr="00451329">
        <w:rPr>
          <w:i/>
          <w:lang w:val="en-US"/>
        </w:rPr>
        <w:t>convenceu</w:t>
      </w:r>
      <w:r w:rsidRPr="00451329">
        <w:rPr>
          <w:lang w:val="en-US"/>
        </w:rPr>
        <w:t xml:space="preserve"> ‘convinced’ in (26b) accept an anaphoric pronoun coindexed with the raised subject, because in both cases the subject of the embedded domain has raised to the matrix clause either as a subject or as an object. This is not the case with the causative verb </w:t>
      </w:r>
      <w:r w:rsidRPr="00451329">
        <w:rPr>
          <w:i/>
          <w:lang w:val="en-US"/>
        </w:rPr>
        <w:t>mandar</w:t>
      </w:r>
      <w:r w:rsidRPr="00451329">
        <w:rPr>
          <w:lang w:val="en-US"/>
        </w:rPr>
        <w:t xml:space="preserve"> in Brazilian Portuguese (26c) because the embedded subject position is already occupied by the causee, which is backwardly controlled by an empty copy in the matrix clause. </w:t>
      </w:r>
    </w:p>
    <w:p w:rsidR="009C2B7F" w:rsidRPr="00451329" w:rsidRDefault="009C2B7F" w:rsidP="00E558A6">
      <w:pPr>
        <w:spacing w:line="276" w:lineRule="auto"/>
        <w:ind w:firstLine="360"/>
        <w:rPr>
          <w:lang w:val="en-US"/>
        </w:rPr>
      </w:pPr>
      <w:r w:rsidRPr="00451329">
        <w:rPr>
          <w:lang w:val="en-US"/>
        </w:rPr>
        <w:t xml:space="preserve">Crucially, the inflected infinitive is licit only with the forward object control verb </w:t>
      </w:r>
      <w:r w:rsidRPr="00451329">
        <w:rPr>
          <w:i/>
          <w:lang w:val="en-US"/>
        </w:rPr>
        <w:t xml:space="preserve">convencer </w:t>
      </w:r>
      <w:r w:rsidRPr="00451329">
        <w:rPr>
          <w:lang w:val="en-US"/>
        </w:rPr>
        <w:t xml:space="preserve">‘convince’ and the analytic causative verb </w:t>
      </w:r>
      <w:r w:rsidRPr="00451329">
        <w:rPr>
          <w:i/>
          <w:lang w:val="en-US"/>
        </w:rPr>
        <w:t>mandar</w:t>
      </w:r>
      <w:r w:rsidRPr="00451329">
        <w:rPr>
          <w:lang w:val="en-US"/>
        </w:rPr>
        <w:t xml:space="preserve"> – a fact which also leads to the conclusion that, in contrast to </w:t>
      </w:r>
      <w:r w:rsidRPr="00451329">
        <w:rPr>
          <w:i/>
          <w:lang w:val="en-US"/>
        </w:rPr>
        <w:t>querer</w:t>
      </w:r>
      <w:r w:rsidRPr="00451329">
        <w:rPr>
          <w:lang w:val="en-US"/>
        </w:rPr>
        <w:t xml:space="preserve"> ‘want’, the analytic causative verb is a control verb rather than a raising verb. In the following section we will have a closer look at inflected infinitives in Brazilian Portuguese and see that they can function as diagnostics for backward control constructions.</w:t>
      </w:r>
    </w:p>
    <w:p w:rsidR="009C2B7F" w:rsidRPr="00451329" w:rsidRDefault="009C2B7F" w:rsidP="00E558A6">
      <w:pPr>
        <w:pStyle w:val="lsSection2"/>
      </w:pPr>
      <w:r w:rsidRPr="00451329">
        <w:t>4.</w:t>
      </w:r>
      <w:r w:rsidR="00F81C62">
        <w:t xml:space="preserve">1. </w:t>
      </w:r>
      <w:r w:rsidRPr="00451329">
        <w:t>Towards an analysis of inflected infinitives</w:t>
      </w:r>
    </w:p>
    <w:p w:rsidR="009C2B7F" w:rsidRPr="00451329" w:rsidRDefault="009C2B7F" w:rsidP="00E558A6">
      <w:pPr>
        <w:spacing w:line="276" w:lineRule="auto"/>
        <w:rPr>
          <w:lang w:val="en-GB"/>
        </w:rPr>
      </w:pPr>
      <w:r w:rsidRPr="00451329">
        <w:rPr>
          <w:lang w:val="en-GB"/>
        </w:rPr>
        <w:t xml:space="preserve">In line with Raposo (1987) I argue that inflected infinitives are </w:t>
      </w:r>
      <w:r w:rsidR="00F81C62">
        <w:rPr>
          <w:lang w:val="en-GB"/>
        </w:rPr>
        <w:t>‘</w:t>
      </w:r>
      <w:r w:rsidRPr="00451329">
        <w:rPr>
          <w:lang w:val="en-GB"/>
        </w:rPr>
        <w:t>nominal</w:t>
      </w:r>
      <w:r w:rsidR="00F81C62">
        <w:rPr>
          <w:lang w:val="en-GB"/>
        </w:rPr>
        <w:t>’</w:t>
      </w:r>
      <w:r w:rsidRPr="00451329">
        <w:rPr>
          <w:lang w:val="en-GB"/>
        </w:rPr>
        <w:t xml:space="preserve"> projections, being associated with case and phi-features but not with Tense (see Stowell 1982):</w:t>
      </w:r>
    </w:p>
    <w:p w:rsidR="009C2B7F" w:rsidRPr="00451329" w:rsidRDefault="009C2B7F" w:rsidP="00E558A6">
      <w:pPr>
        <w:spacing w:line="276" w:lineRule="auto"/>
        <w:rPr>
          <w:lang w:val="en-GB"/>
        </w:rPr>
      </w:pPr>
    </w:p>
    <w:p w:rsidR="009C2B7F" w:rsidRPr="00F81C62" w:rsidRDefault="009C2B7F" w:rsidP="00E558A6">
      <w:pPr>
        <w:spacing w:line="276" w:lineRule="auto"/>
        <w:rPr>
          <w:lang w:val="pt-BR"/>
        </w:rPr>
      </w:pPr>
      <w:r w:rsidRPr="00F81C62">
        <w:rPr>
          <w:lang w:val="pt-BR"/>
        </w:rPr>
        <w:t>(27)</w:t>
      </w:r>
      <w:r w:rsidRPr="00F81C62">
        <w:rPr>
          <w:lang w:val="pt-BR"/>
        </w:rPr>
        <w:tab/>
        <w:t>a.</w:t>
      </w:r>
      <w:r w:rsidRPr="00F81C62">
        <w:rPr>
          <w:lang w:val="pt-BR"/>
        </w:rPr>
        <w:tab/>
        <w:t xml:space="preserve">*Maria manda </w:t>
      </w:r>
      <w:r w:rsidRPr="00F81C62">
        <w:rPr>
          <w:lang w:val="pt-BR"/>
        </w:rPr>
        <w:tab/>
        <w:t xml:space="preserve">eles </w:t>
      </w:r>
      <w:r w:rsidRPr="00F81C62">
        <w:rPr>
          <w:lang w:val="pt-BR"/>
        </w:rPr>
        <w:tab/>
        <w:t xml:space="preserve">terem      </w:t>
      </w:r>
      <w:r w:rsidRPr="00F81C62">
        <w:rPr>
          <w:lang w:val="pt-BR"/>
        </w:rPr>
        <w:tab/>
        <w:t>limpado a casa        ontem</w:t>
      </w:r>
    </w:p>
    <w:p w:rsidR="009C2B7F" w:rsidRPr="00F81C62" w:rsidRDefault="009C2B7F" w:rsidP="00E558A6">
      <w:pPr>
        <w:spacing w:line="276" w:lineRule="auto"/>
        <w:rPr>
          <w:lang w:val="en-US"/>
        </w:rPr>
      </w:pPr>
      <w:r w:rsidRPr="00F81C62">
        <w:rPr>
          <w:lang w:val="pt-BR"/>
        </w:rPr>
        <w:tab/>
      </w:r>
      <w:r w:rsidRPr="00F81C62">
        <w:rPr>
          <w:lang w:val="pt-BR"/>
        </w:rPr>
        <w:tab/>
      </w:r>
      <w:r w:rsidRPr="00F81C62">
        <w:rPr>
          <w:lang w:val="en-US"/>
        </w:rPr>
        <w:t xml:space="preserve">Maria  orders   </w:t>
      </w:r>
      <w:r w:rsidRPr="00F81C62">
        <w:rPr>
          <w:lang w:val="en-US"/>
        </w:rPr>
        <w:tab/>
        <w:t>they have</w:t>
      </w:r>
      <w:r w:rsidR="00F81C62">
        <w:rPr>
          <w:lang w:val="en-US"/>
        </w:rPr>
        <w:t>.</w:t>
      </w:r>
      <w:r w:rsidR="00F81C62">
        <w:rPr>
          <w:smallCaps/>
          <w:lang w:val="en-GB"/>
        </w:rPr>
        <w:t>inf.3</w:t>
      </w:r>
      <w:r w:rsidR="00F81C62" w:rsidRPr="007238C5">
        <w:rPr>
          <w:smallCaps/>
          <w:lang w:val="en-GB"/>
        </w:rPr>
        <w:t>pl</w:t>
      </w:r>
      <w:r w:rsidRPr="00F81C62">
        <w:rPr>
          <w:lang w:val="en-US"/>
        </w:rPr>
        <w:t xml:space="preserve"> cleaned the house </w:t>
      </w:r>
      <w:r w:rsidRPr="00F81C62">
        <w:rPr>
          <w:lang w:val="en-US"/>
        </w:rPr>
        <w:tab/>
        <w:t>yesterday.</w:t>
      </w:r>
    </w:p>
    <w:p w:rsidR="009C2B7F" w:rsidRPr="00F81C62" w:rsidRDefault="009C2B7F" w:rsidP="00E558A6">
      <w:pPr>
        <w:spacing w:line="276" w:lineRule="auto"/>
        <w:rPr>
          <w:lang w:val="en-US"/>
        </w:rPr>
      </w:pPr>
      <w:r w:rsidRPr="00F81C62">
        <w:rPr>
          <w:lang w:val="en-US"/>
        </w:rPr>
        <w:tab/>
      </w:r>
      <w:r w:rsidRPr="00F81C62">
        <w:rPr>
          <w:lang w:val="en-US"/>
        </w:rPr>
        <w:tab/>
      </w:r>
      <w:r w:rsidR="00F81C62">
        <w:rPr>
          <w:lang w:val="en-US"/>
        </w:rPr>
        <w:t>‘</w:t>
      </w:r>
      <w:r w:rsidRPr="00F81C62">
        <w:rPr>
          <w:lang w:val="en-US"/>
        </w:rPr>
        <w:t>Maria orders them to have cleaned the house yesterday.</w:t>
      </w:r>
      <w:r w:rsidR="00F81C62">
        <w:rPr>
          <w:lang w:val="en-US"/>
        </w:rPr>
        <w:t>’</w:t>
      </w:r>
    </w:p>
    <w:p w:rsidR="009C2B7F" w:rsidRPr="00F81C62" w:rsidRDefault="009C2B7F" w:rsidP="00E558A6">
      <w:pPr>
        <w:spacing w:line="276" w:lineRule="auto"/>
        <w:rPr>
          <w:lang w:val="pt-BR"/>
        </w:rPr>
      </w:pPr>
      <w:r w:rsidRPr="00F81C62">
        <w:rPr>
          <w:lang w:val="en-US"/>
        </w:rPr>
        <w:tab/>
      </w:r>
      <w:r w:rsidRPr="00F81C62">
        <w:rPr>
          <w:lang w:val="pt-BR"/>
        </w:rPr>
        <w:t>b.</w:t>
      </w:r>
      <w:r w:rsidRPr="00F81C62">
        <w:rPr>
          <w:lang w:val="pt-BR"/>
        </w:rPr>
        <w:tab/>
        <w:t xml:space="preserve">*Maria mandou eles limparem </w:t>
      </w:r>
      <w:r w:rsidR="00F81C62">
        <w:rPr>
          <w:lang w:val="pt-BR"/>
        </w:rPr>
        <w:t xml:space="preserve"> a</w:t>
      </w:r>
      <w:r w:rsidRPr="00F81C62">
        <w:rPr>
          <w:lang w:val="pt-BR"/>
        </w:rPr>
        <w:t xml:space="preserve"> casa </w:t>
      </w:r>
      <w:r w:rsidRPr="00F81C62">
        <w:rPr>
          <w:lang w:val="pt-BR"/>
        </w:rPr>
        <w:tab/>
      </w:r>
      <w:r w:rsidRPr="00F81C62">
        <w:rPr>
          <w:lang w:val="pt-BR"/>
        </w:rPr>
        <w:tab/>
        <w:t>amanhã.</w:t>
      </w:r>
    </w:p>
    <w:p w:rsidR="009C2B7F" w:rsidRPr="00F81C62" w:rsidRDefault="009C2B7F" w:rsidP="00E558A6">
      <w:pPr>
        <w:spacing w:line="276" w:lineRule="auto"/>
        <w:rPr>
          <w:lang w:val="en-US"/>
        </w:rPr>
      </w:pPr>
      <w:r w:rsidRPr="00F81C62">
        <w:rPr>
          <w:lang w:val="pt-BR"/>
        </w:rPr>
        <w:tab/>
      </w:r>
      <w:r w:rsidRPr="00F81C62">
        <w:rPr>
          <w:lang w:val="pt-BR"/>
        </w:rPr>
        <w:tab/>
      </w:r>
      <w:r w:rsidRPr="00F81C62">
        <w:rPr>
          <w:lang w:val="en-US"/>
        </w:rPr>
        <w:t xml:space="preserve">Maria </w:t>
      </w:r>
      <w:r w:rsidR="00F81C62">
        <w:rPr>
          <w:lang w:val="en-US"/>
        </w:rPr>
        <w:t xml:space="preserve"> </w:t>
      </w:r>
      <w:r w:rsidRPr="00F81C62">
        <w:rPr>
          <w:lang w:val="en-US"/>
        </w:rPr>
        <w:t xml:space="preserve"> orders    they clean</w:t>
      </w:r>
      <w:r w:rsidR="00F81C62">
        <w:rPr>
          <w:lang w:val="en-GB"/>
        </w:rPr>
        <w:t>.</w:t>
      </w:r>
      <w:r w:rsidR="00F81C62" w:rsidRPr="007238C5">
        <w:rPr>
          <w:smallCaps/>
          <w:lang w:val="en-GB"/>
        </w:rPr>
        <w:t>3pl</w:t>
      </w:r>
      <w:r w:rsidRPr="00F81C62">
        <w:rPr>
          <w:lang w:val="en-US"/>
        </w:rPr>
        <w:t xml:space="preserve"> the house </w:t>
      </w:r>
      <w:r w:rsidRPr="00F81C62">
        <w:rPr>
          <w:lang w:val="en-US"/>
        </w:rPr>
        <w:tab/>
        <w:t>tomorrow.</w:t>
      </w:r>
    </w:p>
    <w:p w:rsidR="009C2B7F" w:rsidRPr="00F81C62" w:rsidRDefault="009C2B7F" w:rsidP="00E558A6">
      <w:pPr>
        <w:spacing w:line="276" w:lineRule="auto"/>
        <w:rPr>
          <w:lang w:val="en-US"/>
        </w:rPr>
      </w:pPr>
      <w:r w:rsidRPr="00F81C62">
        <w:rPr>
          <w:lang w:val="en-US"/>
        </w:rPr>
        <w:tab/>
      </w:r>
      <w:r w:rsidRPr="00F81C62">
        <w:rPr>
          <w:lang w:val="en-US"/>
        </w:rPr>
        <w:tab/>
      </w:r>
      <w:r w:rsidR="00F81C62">
        <w:rPr>
          <w:lang w:val="en-US"/>
        </w:rPr>
        <w:t>‘</w:t>
      </w:r>
      <w:r w:rsidRPr="00F81C62">
        <w:rPr>
          <w:lang w:val="en-US"/>
        </w:rPr>
        <w:t>Maria makes them clean the house tomorrow.</w:t>
      </w:r>
      <w:r w:rsidR="00F81C62">
        <w:rPr>
          <w:lang w:val="en-US"/>
        </w:rPr>
        <w:t>’</w:t>
      </w:r>
    </w:p>
    <w:p w:rsidR="009C2B7F" w:rsidRPr="00451329" w:rsidRDefault="009C2B7F" w:rsidP="00E558A6">
      <w:pPr>
        <w:spacing w:line="276" w:lineRule="auto"/>
        <w:rPr>
          <w:lang w:val="en-US"/>
        </w:rPr>
      </w:pPr>
    </w:p>
    <w:p w:rsidR="009C2B7F" w:rsidRPr="00451329" w:rsidRDefault="009C2B7F" w:rsidP="00E558A6">
      <w:pPr>
        <w:spacing w:line="276" w:lineRule="auto"/>
        <w:rPr>
          <w:lang w:val="en-GB"/>
        </w:rPr>
      </w:pPr>
      <w:r w:rsidRPr="00451329">
        <w:rPr>
          <w:iCs/>
          <w:lang w:val="en-US"/>
        </w:rPr>
        <w:lastRenderedPageBreak/>
        <w:t xml:space="preserve">Thus, structural case (nominative/accusative) is related to phi-features (cf. George </w:t>
      </w:r>
      <w:r w:rsidR="00415D8C">
        <w:rPr>
          <w:iCs/>
          <w:lang w:val="en-US"/>
        </w:rPr>
        <w:t>&amp;</w:t>
      </w:r>
      <w:r w:rsidRPr="00451329">
        <w:rPr>
          <w:iCs/>
          <w:lang w:val="en-US"/>
        </w:rPr>
        <w:t xml:space="preserve"> Kornfilt 1981</w:t>
      </w:r>
      <w:r w:rsidR="00415D8C">
        <w:rPr>
          <w:iCs/>
          <w:lang w:val="en-US"/>
        </w:rPr>
        <w:t>;</w:t>
      </w:r>
      <w:r w:rsidRPr="00451329">
        <w:rPr>
          <w:iCs/>
          <w:lang w:val="en-US"/>
        </w:rPr>
        <w:t xml:space="preserve"> Sitaridou 2006) rather than to tense</w:t>
      </w:r>
      <w:r w:rsidRPr="00451329">
        <w:rPr>
          <w:iCs/>
          <w:vertAlign w:val="superscript"/>
          <w:lang w:val="en-US"/>
        </w:rPr>
        <w:footnoteReference w:id="6"/>
      </w:r>
      <w:r w:rsidRPr="00451329">
        <w:rPr>
          <w:iCs/>
          <w:lang w:val="en-US"/>
        </w:rPr>
        <w:t xml:space="preserve"> (see also Pires 2010). In Brazilian Portuguese, the nominative case is linked to [+ number].</w:t>
      </w:r>
      <w:r w:rsidRPr="00451329">
        <w:rPr>
          <w:lang w:val="en-GB"/>
        </w:rPr>
        <w:t xml:space="preserve"> </w:t>
      </w:r>
      <w:r w:rsidRPr="00451329">
        <w:rPr>
          <w:iCs/>
          <w:lang w:val="en-GB"/>
        </w:rPr>
        <w:t>T</w:t>
      </w:r>
      <w:r w:rsidRPr="00451329">
        <w:rPr>
          <w:iCs/>
          <w:lang w:val="en-US"/>
        </w:rPr>
        <w:t xml:space="preserve">he overt subject-verb agreement in the inflected infinitive of Brazilian Portuguese is linked to both to the case properties and to [+ number] features of T (cf. Nunes &amp; Raposo 1998). In more specific terms, </w:t>
      </w:r>
      <w:r w:rsidRPr="00451329">
        <w:rPr>
          <w:lang w:val="en-GB"/>
        </w:rPr>
        <w:t>the case of the inflected infinitive is assigned either by a preposition that subcategorizes the entire embedded clause and assigns inherent case to the head of the infinitival TP (Hornstein, Martins &amp; Nunes 2008) or by the matrix verb as in the Double Object Constructions</w:t>
      </w:r>
      <w:r w:rsidRPr="00451329">
        <w:rPr>
          <w:vertAlign w:val="superscript"/>
          <w:lang w:val="en-GB"/>
        </w:rPr>
        <w:footnoteReference w:id="7"/>
      </w:r>
      <w:r w:rsidRPr="00451329">
        <w:rPr>
          <w:lang w:val="en-GB"/>
        </w:rPr>
        <w:t xml:space="preserve">: </w:t>
      </w:r>
      <w:r w:rsidRPr="00451329">
        <w:rPr>
          <w:i/>
          <w:lang w:val="en-GB"/>
        </w:rPr>
        <w:t>I gave her a book</w:t>
      </w:r>
      <w:r w:rsidRPr="00451329">
        <w:rPr>
          <w:lang w:val="en-GB"/>
        </w:rPr>
        <w:t xml:space="preserve"> (see Larson 1991 for more details)</w:t>
      </w:r>
      <w:r w:rsidRPr="00451329">
        <w:rPr>
          <w:iCs/>
          <w:lang w:val="en-US"/>
        </w:rPr>
        <w:t xml:space="preserve">. Hence, </w:t>
      </w:r>
      <w:r w:rsidRPr="00451329">
        <w:rPr>
          <w:lang w:val="en-GB"/>
        </w:rPr>
        <w:t xml:space="preserve">in line with Raposo (1987), I claim that there is a percolation of default nominative case from the matrix verb to the embedded T that is specified with </w:t>
      </w:r>
      <w:r w:rsidRPr="00451329">
        <w:rPr>
          <w:iCs/>
          <w:lang w:val="en-US"/>
        </w:rPr>
        <w:t>[+ number] features.</w:t>
      </w:r>
      <w:r w:rsidRPr="00451329">
        <w:rPr>
          <w:lang w:val="en-GB"/>
        </w:rPr>
        <w:t xml:space="preserve"> The default case must be locally checked by an overt DP. This is the case of backward object control with </w:t>
      </w:r>
      <w:r w:rsidRPr="00451329">
        <w:rPr>
          <w:i/>
          <w:lang w:val="en-GB"/>
        </w:rPr>
        <w:t>mandar</w:t>
      </w:r>
      <w:r w:rsidRPr="00451329">
        <w:rPr>
          <w:lang w:val="en-GB"/>
        </w:rPr>
        <w:t xml:space="preserve"> and </w:t>
      </w:r>
      <w:r w:rsidRPr="00451329">
        <w:rPr>
          <w:i/>
          <w:lang w:val="en-GB"/>
        </w:rPr>
        <w:t>fazer</w:t>
      </w:r>
      <w:r w:rsidRPr="00451329">
        <w:rPr>
          <w:lang w:val="en-GB"/>
        </w:rPr>
        <w:t xml:space="preserve">. In the case of forward control with </w:t>
      </w:r>
      <w:r w:rsidRPr="00451329">
        <w:rPr>
          <w:i/>
          <w:lang w:val="en-GB"/>
        </w:rPr>
        <w:t>mandar/fazer</w:t>
      </w:r>
      <w:r w:rsidRPr="00451329">
        <w:rPr>
          <w:lang w:val="en-GB"/>
        </w:rPr>
        <w:t xml:space="preserve">, the </w:t>
      </w:r>
      <w:r w:rsidRPr="00451329">
        <w:rPr>
          <w:iCs/>
          <w:lang w:val="en-US"/>
        </w:rPr>
        <w:t>[+ number] feature is not realized in the embedded T (the morphological marking for number is also missing) so the default case cannot be assigned and the controller DP must raise to the matrix clause and realize the structural case of the matrix verb.</w:t>
      </w:r>
    </w:p>
    <w:p w:rsidR="009C2B7F" w:rsidRPr="00451329" w:rsidRDefault="009C2B7F" w:rsidP="00E558A6">
      <w:pPr>
        <w:spacing w:line="276" w:lineRule="auto"/>
        <w:rPr>
          <w:lang w:val="en-GB"/>
        </w:rPr>
      </w:pPr>
      <w:r w:rsidRPr="00451329">
        <w:rPr>
          <w:iCs/>
          <w:lang w:val="en-US"/>
        </w:rPr>
        <w:tab/>
        <w:t>Explicitly</w:t>
      </w:r>
      <w:r w:rsidRPr="00451329">
        <w:rPr>
          <w:lang w:val="en-GB"/>
        </w:rPr>
        <w:t xml:space="preserve">, I argue that when a preposition is lacking, the inflected infinitive can be realized if the embedded T is specified with </w:t>
      </w:r>
      <w:r w:rsidRPr="00451329">
        <w:rPr>
          <w:iCs/>
          <w:lang w:val="en-US"/>
        </w:rPr>
        <w:t xml:space="preserve">[+ number] that triggers case assignment by the matrix verb and local case checking by </w:t>
      </w:r>
      <w:r w:rsidRPr="00451329">
        <w:rPr>
          <w:lang w:val="en-GB"/>
        </w:rPr>
        <w:t>an overt embedded subject in Spec TP (see Raposo 1987). The embedded subject bears default structural case and locally agrees with the head of the embedded infinitival TP. In this paper, I adopt the approach to case assignment proposed by McFadden &amp; Sundaresan (2011), according to which the nominative serves as a default case for those arguments not assigned other marked cases.</w:t>
      </w:r>
    </w:p>
    <w:p w:rsidR="009C2B7F" w:rsidRPr="00451329" w:rsidRDefault="009C2B7F" w:rsidP="00E558A6">
      <w:pPr>
        <w:spacing w:line="276" w:lineRule="auto"/>
        <w:rPr>
          <w:lang w:val="en-GB"/>
        </w:rPr>
      </w:pPr>
    </w:p>
    <w:p w:rsidR="009C2B7F" w:rsidRPr="00415D8C" w:rsidRDefault="009C2B7F" w:rsidP="00E558A6">
      <w:pPr>
        <w:spacing w:line="276" w:lineRule="auto"/>
        <w:rPr>
          <w:lang w:val="pt-BR"/>
        </w:rPr>
      </w:pPr>
      <w:r w:rsidRPr="00451329">
        <w:rPr>
          <w:lang w:val="pt-BR"/>
        </w:rPr>
        <w:t xml:space="preserve">(28) </w:t>
      </w:r>
      <w:r w:rsidR="00415D8C">
        <w:rPr>
          <w:lang w:val="pt-BR"/>
        </w:rPr>
        <w:tab/>
      </w:r>
      <w:r w:rsidRPr="00451329">
        <w:rPr>
          <w:lang w:val="pt-BR"/>
        </w:rPr>
        <w:t>a.</w:t>
      </w:r>
      <w:r w:rsidRPr="00451329">
        <w:rPr>
          <w:lang w:val="pt-BR"/>
        </w:rPr>
        <w:tab/>
      </w:r>
      <w:r w:rsidRPr="00415D8C">
        <w:rPr>
          <w:lang w:val="pt-BR"/>
        </w:rPr>
        <w:t xml:space="preserve">Maria mandou [ eles   </w:t>
      </w:r>
      <w:r w:rsidR="007A054C">
        <w:rPr>
          <w:lang w:val="pt-BR"/>
        </w:rPr>
        <w:t xml:space="preserve">    </w:t>
      </w:r>
      <w:r w:rsidRPr="00415D8C">
        <w:rPr>
          <w:lang w:val="pt-BR"/>
        </w:rPr>
        <w:t xml:space="preserve">   limpar-em   a     casa].    </w:t>
      </w:r>
    </w:p>
    <w:p w:rsidR="009C2B7F" w:rsidRPr="00415D8C" w:rsidRDefault="00415D8C" w:rsidP="00E558A6">
      <w:pPr>
        <w:spacing w:line="276" w:lineRule="auto"/>
        <w:rPr>
          <w:lang w:val="en-GB"/>
        </w:rPr>
      </w:pPr>
      <w:r>
        <w:rPr>
          <w:lang w:val="es-ES"/>
        </w:rPr>
        <w:tab/>
      </w:r>
      <w:r w:rsidR="009C2B7F" w:rsidRPr="00415D8C">
        <w:rPr>
          <w:lang w:val="es-ES"/>
        </w:rPr>
        <w:tab/>
      </w:r>
      <w:r w:rsidR="009C2B7F" w:rsidRPr="00415D8C">
        <w:rPr>
          <w:lang w:val="en-GB"/>
        </w:rPr>
        <w:t>Maria ordered   they</w:t>
      </w:r>
      <w:r>
        <w:rPr>
          <w:lang w:val="en-GB"/>
        </w:rPr>
        <w:t>.</w:t>
      </w:r>
      <w:r>
        <w:rPr>
          <w:smallCaps/>
          <w:lang w:val="en-GB"/>
        </w:rPr>
        <w:t>nom</w:t>
      </w:r>
      <w:r w:rsidR="009C2B7F" w:rsidRPr="00415D8C">
        <w:rPr>
          <w:lang w:val="en-GB"/>
        </w:rPr>
        <w:t xml:space="preserve"> </w:t>
      </w:r>
      <w:r w:rsidR="009C2B7F" w:rsidRPr="00415D8C">
        <w:rPr>
          <w:lang w:val="en-GB"/>
        </w:rPr>
        <w:tab/>
        <w:t>clean</w:t>
      </w:r>
      <w:r>
        <w:rPr>
          <w:lang w:val="en-GB"/>
        </w:rPr>
        <w:t>-</w:t>
      </w:r>
      <w:r w:rsidRPr="007238C5">
        <w:rPr>
          <w:smallCaps/>
          <w:lang w:val="en-GB"/>
        </w:rPr>
        <w:t>3pl</w:t>
      </w:r>
      <w:r w:rsidR="009C2B7F" w:rsidRPr="00415D8C">
        <w:rPr>
          <w:lang w:val="en-GB"/>
        </w:rPr>
        <w:t xml:space="preserve">     the house</w:t>
      </w:r>
    </w:p>
    <w:p w:rsidR="009C2B7F" w:rsidRPr="00415D8C" w:rsidRDefault="009C2B7F" w:rsidP="00E558A6">
      <w:pPr>
        <w:spacing w:line="276" w:lineRule="auto"/>
        <w:ind w:firstLine="643"/>
        <w:rPr>
          <w:lang w:val="pt-BR"/>
        </w:rPr>
      </w:pPr>
      <w:r w:rsidRPr="00415D8C">
        <w:rPr>
          <w:lang w:val="pt-BR"/>
        </w:rPr>
        <w:t>b.</w:t>
      </w:r>
      <w:r w:rsidRPr="00415D8C">
        <w:rPr>
          <w:lang w:val="pt-BR"/>
        </w:rPr>
        <w:tab/>
        <w:t>Maria mandou   eles [</w:t>
      </w:r>
      <w:r w:rsidRPr="00415D8C">
        <w:rPr>
          <w:lang w:val="pt-BR"/>
        </w:rPr>
        <w:tab/>
        <w:t>limpar      a    casa].</w:t>
      </w:r>
    </w:p>
    <w:p w:rsidR="009C2B7F" w:rsidRPr="00415D8C" w:rsidRDefault="00415D8C" w:rsidP="00E558A6">
      <w:pPr>
        <w:spacing w:line="276" w:lineRule="auto"/>
        <w:rPr>
          <w:lang w:val="en-GB"/>
        </w:rPr>
      </w:pPr>
      <w:r>
        <w:rPr>
          <w:lang w:val="en-GB"/>
        </w:rPr>
        <w:tab/>
      </w:r>
      <w:r w:rsidR="009C2B7F" w:rsidRPr="00415D8C">
        <w:rPr>
          <w:lang w:val="en-GB"/>
        </w:rPr>
        <w:tab/>
        <w:t>Maria ordered   they</w:t>
      </w:r>
      <w:r>
        <w:rPr>
          <w:lang w:val="en-GB"/>
        </w:rPr>
        <w:t>.</w:t>
      </w:r>
      <w:r>
        <w:rPr>
          <w:smallCaps/>
          <w:lang w:val="en-GB"/>
        </w:rPr>
        <w:t>acc</w:t>
      </w:r>
      <w:r w:rsidR="009C2B7F" w:rsidRPr="00415D8C">
        <w:rPr>
          <w:lang w:val="en-GB"/>
        </w:rPr>
        <w:t xml:space="preserve"> </w:t>
      </w:r>
      <w:r>
        <w:rPr>
          <w:lang w:val="en-GB"/>
        </w:rPr>
        <w:t xml:space="preserve">  </w:t>
      </w:r>
      <w:r w:rsidR="009C2B7F" w:rsidRPr="00415D8C">
        <w:rPr>
          <w:lang w:val="en-GB"/>
        </w:rPr>
        <w:t>clean-</w:t>
      </w:r>
      <w:r>
        <w:rPr>
          <w:smallCaps/>
          <w:lang w:val="en-GB"/>
        </w:rPr>
        <w:t>inf</w:t>
      </w:r>
      <w:r w:rsidR="009C2B7F" w:rsidRPr="00415D8C">
        <w:rPr>
          <w:lang w:val="en-GB"/>
        </w:rPr>
        <w:t xml:space="preserve"> the house</w:t>
      </w:r>
    </w:p>
    <w:p w:rsidR="009C2B7F" w:rsidRPr="00415D8C" w:rsidRDefault="009C2B7F" w:rsidP="00E558A6">
      <w:pPr>
        <w:spacing w:line="276" w:lineRule="auto"/>
        <w:rPr>
          <w:lang w:val="en-US"/>
        </w:rPr>
      </w:pPr>
      <w:r w:rsidRPr="00415D8C">
        <w:rPr>
          <w:lang w:val="en-GB"/>
        </w:rPr>
        <w:tab/>
      </w:r>
      <w:r w:rsidR="00415D8C">
        <w:rPr>
          <w:lang w:val="en-GB"/>
        </w:rPr>
        <w:tab/>
      </w:r>
      <w:r w:rsidRPr="00415D8C">
        <w:rPr>
          <w:lang w:val="en-GB"/>
        </w:rPr>
        <w:t>‘Mary ordered them to clean the house.’</w:t>
      </w:r>
    </w:p>
    <w:p w:rsidR="009C2B7F" w:rsidRPr="00415D8C" w:rsidRDefault="009C2B7F" w:rsidP="00E558A6">
      <w:pPr>
        <w:spacing w:line="276" w:lineRule="auto"/>
        <w:rPr>
          <w:lang w:val="en-US"/>
        </w:rPr>
      </w:pPr>
    </w:p>
    <w:p w:rsidR="009C2B7F" w:rsidRPr="00451329" w:rsidRDefault="009C2B7F" w:rsidP="00E558A6">
      <w:pPr>
        <w:spacing w:line="276" w:lineRule="auto"/>
        <w:rPr>
          <w:lang w:val="en-GB"/>
        </w:rPr>
      </w:pPr>
      <w:r w:rsidRPr="00415D8C">
        <w:rPr>
          <w:lang w:val="en-US"/>
        </w:rPr>
        <w:t>The ex</w:t>
      </w:r>
      <w:r w:rsidRPr="00451329">
        <w:rPr>
          <w:lang w:val="en-US"/>
        </w:rPr>
        <w:t>ample (28) shows that</w:t>
      </w:r>
      <w:r w:rsidRPr="00451329">
        <w:rPr>
          <w:lang w:val="en-GB"/>
        </w:rPr>
        <w:t xml:space="preserve"> backward object control and the inflected infinitive are allowed only if there is morphological case matching</w:t>
      </w:r>
      <w:r w:rsidRPr="00451329">
        <w:rPr>
          <w:vertAlign w:val="superscript"/>
          <w:lang w:val="en-GB"/>
        </w:rPr>
        <w:footnoteReference w:id="8"/>
      </w:r>
      <w:r w:rsidRPr="00451329">
        <w:rPr>
          <w:lang w:val="en-GB"/>
        </w:rPr>
        <w:t xml:space="preserve"> between the overt and the covert controller, that is if the morphological case form of the subject is the same as that of the object in forward object control.</w:t>
      </w:r>
      <w:r w:rsidR="00415D8C" w:rsidRPr="00451329">
        <w:rPr>
          <w:vertAlign w:val="superscript"/>
          <w:lang w:val="en-GB"/>
        </w:rPr>
        <w:footnoteReference w:id="9"/>
      </w:r>
      <w:r w:rsidRPr="00451329">
        <w:rPr>
          <w:lang w:val="en-GB"/>
        </w:rPr>
        <w:t xml:space="preserve"> Crucially, this is linked to the fact that morphological accusative case forms are disappearing in the colloquial language and being replaced by the corresponding nominative case forms.</w:t>
      </w:r>
    </w:p>
    <w:p w:rsidR="009C2B7F" w:rsidRPr="00451329" w:rsidRDefault="009C2B7F" w:rsidP="00E558A6">
      <w:pPr>
        <w:spacing w:line="276" w:lineRule="auto"/>
        <w:rPr>
          <w:lang w:val="en-GB"/>
        </w:rPr>
      </w:pPr>
    </w:p>
    <w:p w:rsidR="009C2B7F" w:rsidRPr="00415D8C" w:rsidRDefault="009C2B7F" w:rsidP="00E558A6">
      <w:pPr>
        <w:spacing w:line="276" w:lineRule="auto"/>
        <w:rPr>
          <w:lang w:val="es-ES"/>
        </w:rPr>
      </w:pPr>
      <w:r w:rsidRPr="00451329">
        <w:rPr>
          <w:lang w:val="pt-BR"/>
        </w:rPr>
        <w:t>(29)</w:t>
      </w:r>
      <w:r w:rsidRPr="00451329">
        <w:rPr>
          <w:lang w:val="pt-BR"/>
        </w:rPr>
        <w:tab/>
      </w:r>
      <w:r w:rsidRPr="00415D8C">
        <w:rPr>
          <w:lang w:val="pt-BR"/>
        </w:rPr>
        <w:t>Eu</w:t>
      </w:r>
      <w:r w:rsidRPr="00415D8C">
        <w:rPr>
          <w:lang w:val="pt-BR"/>
        </w:rPr>
        <w:tab/>
        <w:t xml:space="preserve">o </w:t>
      </w:r>
      <w:r w:rsidRPr="00415D8C">
        <w:rPr>
          <w:lang w:val="pt-BR"/>
        </w:rPr>
        <w:tab/>
        <w:t xml:space="preserve"> </w:t>
      </w:r>
      <w:r w:rsidR="00415D8C">
        <w:rPr>
          <w:lang w:val="pt-BR"/>
        </w:rPr>
        <w:t xml:space="preserve">   </w:t>
      </w:r>
      <w:r w:rsidRPr="00415D8C">
        <w:rPr>
          <w:lang w:val="pt-BR"/>
        </w:rPr>
        <w:t xml:space="preserve">conheci/ conheci ele    </w:t>
      </w:r>
      <w:r w:rsidR="00415D8C">
        <w:rPr>
          <w:lang w:val="pt-BR"/>
        </w:rPr>
        <w:tab/>
      </w:r>
      <w:r w:rsidR="00415D8C">
        <w:rPr>
          <w:lang w:val="pt-BR"/>
        </w:rPr>
        <w:tab/>
      </w:r>
      <w:r w:rsidRPr="00415D8C">
        <w:rPr>
          <w:lang w:val="pt-BR"/>
        </w:rPr>
        <w:t xml:space="preserve">/ conheci Ø numa festa. </w:t>
      </w:r>
    </w:p>
    <w:p w:rsidR="00415D8C" w:rsidRDefault="009C2B7F" w:rsidP="00E558A6">
      <w:pPr>
        <w:spacing w:line="276" w:lineRule="auto"/>
        <w:ind w:firstLine="643"/>
        <w:rPr>
          <w:lang w:val="en-US"/>
        </w:rPr>
      </w:pPr>
      <w:r w:rsidRPr="00415D8C">
        <w:rPr>
          <w:lang w:val="en-US"/>
        </w:rPr>
        <w:t xml:space="preserve">I   </w:t>
      </w:r>
      <w:r w:rsidRPr="00415D8C">
        <w:rPr>
          <w:lang w:val="en-US"/>
        </w:rPr>
        <w:tab/>
      </w:r>
      <w:r w:rsidRPr="00451329">
        <w:rPr>
          <w:lang w:val="en-US"/>
        </w:rPr>
        <w:t>him</w:t>
      </w:r>
      <w:r w:rsidR="00415D8C">
        <w:rPr>
          <w:lang w:val="en-GB"/>
        </w:rPr>
        <w:t>.</w:t>
      </w:r>
      <w:r w:rsidR="00415D8C">
        <w:rPr>
          <w:smallCaps/>
          <w:lang w:val="en-GB"/>
        </w:rPr>
        <w:t>acc</w:t>
      </w:r>
      <w:r w:rsidRPr="00451329">
        <w:rPr>
          <w:lang w:val="en-US"/>
        </w:rPr>
        <w:t xml:space="preserve"> met </w:t>
      </w:r>
      <w:r w:rsidR="00415D8C">
        <w:rPr>
          <w:lang w:val="en-US"/>
        </w:rPr>
        <w:t xml:space="preserve">       </w:t>
      </w:r>
      <w:r w:rsidRPr="00451329">
        <w:rPr>
          <w:lang w:val="en-US"/>
        </w:rPr>
        <w:t xml:space="preserve"> met     </w:t>
      </w:r>
      <w:r w:rsidR="00415D8C">
        <w:rPr>
          <w:lang w:val="en-US"/>
        </w:rPr>
        <w:t xml:space="preserve">  </w:t>
      </w:r>
      <w:r w:rsidRPr="00451329">
        <w:rPr>
          <w:lang w:val="en-US"/>
        </w:rPr>
        <w:t>he</w:t>
      </w:r>
      <w:r w:rsidR="00415D8C">
        <w:rPr>
          <w:lang w:val="en-GB"/>
        </w:rPr>
        <w:t>.</w:t>
      </w:r>
      <w:r w:rsidR="00415D8C">
        <w:rPr>
          <w:smallCaps/>
          <w:lang w:val="en-GB"/>
        </w:rPr>
        <w:t>default</w:t>
      </w:r>
      <w:r w:rsidR="00415D8C" w:rsidRPr="00451329">
        <w:rPr>
          <w:lang w:val="en-US"/>
        </w:rPr>
        <w:t xml:space="preserve"> </w:t>
      </w:r>
      <w:r w:rsidR="00415D8C">
        <w:rPr>
          <w:lang w:val="en-US"/>
        </w:rPr>
        <w:t xml:space="preserve">   </w:t>
      </w:r>
      <w:r w:rsidRPr="00451329">
        <w:rPr>
          <w:lang w:val="en-US"/>
        </w:rPr>
        <w:t xml:space="preserve"> met  </w:t>
      </w:r>
      <w:r w:rsidR="00415D8C">
        <w:rPr>
          <w:lang w:val="en-US"/>
        </w:rPr>
        <w:t xml:space="preserve">     </w:t>
      </w:r>
      <w:r w:rsidRPr="00451329">
        <w:rPr>
          <w:lang w:val="en-US"/>
        </w:rPr>
        <w:t>Ø in</w:t>
      </w:r>
      <w:r w:rsidR="00415D8C">
        <w:rPr>
          <w:lang w:val="en-US"/>
        </w:rPr>
        <w:t>.</w:t>
      </w:r>
      <w:r w:rsidRPr="00451329">
        <w:rPr>
          <w:lang w:val="en-US"/>
        </w:rPr>
        <w:t xml:space="preserve">a </w:t>
      </w:r>
      <w:r w:rsidR="00415D8C">
        <w:rPr>
          <w:lang w:val="en-US"/>
        </w:rPr>
        <w:t xml:space="preserve">   </w:t>
      </w:r>
      <w:r w:rsidRPr="00451329">
        <w:rPr>
          <w:lang w:val="en-US"/>
        </w:rPr>
        <w:t>party</w:t>
      </w:r>
    </w:p>
    <w:p w:rsidR="009C2B7F" w:rsidRPr="00451329" w:rsidRDefault="009C2B7F" w:rsidP="00E558A6">
      <w:pPr>
        <w:spacing w:line="276" w:lineRule="auto"/>
        <w:ind w:firstLine="643"/>
        <w:rPr>
          <w:lang w:val="en-US"/>
        </w:rPr>
      </w:pPr>
      <w:r w:rsidRPr="00451329">
        <w:rPr>
          <w:lang w:val="en-US"/>
        </w:rPr>
        <w:t>(Farrell 1990: 328)</w:t>
      </w:r>
    </w:p>
    <w:p w:rsidR="009C2B7F" w:rsidRPr="00451329" w:rsidRDefault="009C2B7F" w:rsidP="00E558A6">
      <w:pPr>
        <w:spacing w:line="276" w:lineRule="auto"/>
        <w:rPr>
          <w:lang w:val="en-GB"/>
        </w:rPr>
      </w:pPr>
    </w:p>
    <w:p w:rsidR="009C2B7F" w:rsidRPr="00451329" w:rsidRDefault="009C2B7F" w:rsidP="00E558A6">
      <w:pPr>
        <w:spacing w:line="276" w:lineRule="auto"/>
        <w:rPr>
          <w:iCs/>
          <w:lang w:val="en-US"/>
        </w:rPr>
      </w:pPr>
      <w:r w:rsidRPr="00451329">
        <w:rPr>
          <w:iCs/>
          <w:lang w:val="en-US"/>
        </w:rPr>
        <w:t xml:space="preserve">In the presence of the preposition that assigns inherent case to the inflected infinitive, the structural case of matrix verbs must be obligatorily realized by an accusative object realized in the matrix clause. Therefore, standard object control verbs that subcategorize prepositions allow only forward control patterns. They correspond to Prepositional Constructions (PC) in Larson’s (1981) terms: </w:t>
      </w:r>
      <w:r w:rsidRPr="00451329">
        <w:rPr>
          <w:i/>
          <w:iCs/>
          <w:lang w:val="en-US"/>
        </w:rPr>
        <w:t>I gave a book to Mary.</w:t>
      </w:r>
    </w:p>
    <w:p w:rsidR="009C2B7F" w:rsidRDefault="009C2B7F" w:rsidP="00E558A6">
      <w:pPr>
        <w:spacing w:line="276" w:lineRule="auto"/>
        <w:ind w:firstLine="643"/>
        <w:rPr>
          <w:lang w:val="en-US"/>
        </w:rPr>
      </w:pPr>
      <w:r w:rsidRPr="00451329">
        <w:rPr>
          <w:lang w:val="en-GB"/>
        </w:rPr>
        <w:t>All in all, this paper claims that</w:t>
      </w:r>
      <w:r w:rsidRPr="00451329">
        <w:rPr>
          <w:b/>
          <w:lang w:val="en-GB"/>
        </w:rPr>
        <w:t xml:space="preserve"> </w:t>
      </w:r>
      <w:r w:rsidRPr="00451329">
        <w:rPr>
          <w:iCs/>
          <w:lang w:val="en-GB"/>
        </w:rPr>
        <w:t>backward control and the inflected infinitive</w:t>
      </w:r>
      <w:r w:rsidRPr="00451329">
        <w:rPr>
          <w:iCs/>
          <w:vertAlign w:val="superscript"/>
          <w:lang w:val="en-GB"/>
        </w:rPr>
        <w:footnoteReference w:id="10"/>
      </w:r>
      <w:r w:rsidRPr="00451329">
        <w:rPr>
          <w:iCs/>
          <w:lang w:val="en-GB"/>
        </w:rPr>
        <w:t xml:space="preserve"> overlap </w:t>
      </w:r>
      <w:r w:rsidRPr="00451329">
        <w:rPr>
          <w:iCs/>
          <w:lang w:val="en-US"/>
        </w:rPr>
        <w:t xml:space="preserve">when the embedded T is phi specified with [+ number] and is assigned default case by the </w:t>
      </w:r>
      <w:r w:rsidRPr="00451329">
        <w:rPr>
          <w:iCs/>
          <w:lang w:val="en-US"/>
        </w:rPr>
        <w:lastRenderedPageBreak/>
        <w:t xml:space="preserve">matrix verb in the absence of a preposition. Moreover, the default case of T must be locally checked by an overt DP. The embedded T allows </w:t>
      </w:r>
      <w:r w:rsidRPr="00451329">
        <w:rPr>
          <w:lang w:val="en-US"/>
        </w:rPr>
        <w:t xml:space="preserve">nominative subjects because, like finite T, infinitival T has lost its </w:t>
      </w:r>
      <w:r w:rsidRPr="00451329">
        <w:rPr>
          <w:iCs/>
          <w:lang w:val="en-US"/>
        </w:rPr>
        <w:t xml:space="preserve">[+ person] feature (see Cyrino </w:t>
      </w:r>
      <w:r w:rsidRPr="00451329">
        <w:rPr>
          <w:lang w:val="en-US"/>
        </w:rPr>
        <w:t>2010).</w:t>
      </w:r>
    </w:p>
    <w:p w:rsidR="007A054C" w:rsidRPr="00451329" w:rsidRDefault="007A054C" w:rsidP="00E558A6">
      <w:pPr>
        <w:spacing w:line="276" w:lineRule="auto"/>
        <w:ind w:firstLine="643"/>
        <w:rPr>
          <w:b/>
          <w:lang w:val="en-US"/>
        </w:rPr>
      </w:pPr>
    </w:p>
    <w:p w:rsidR="009C2B7F" w:rsidRPr="00451329" w:rsidRDefault="009C2B7F" w:rsidP="00E558A6">
      <w:pPr>
        <w:pStyle w:val="lsSection1"/>
      </w:pPr>
      <w:r w:rsidRPr="00451329">
        <w:t>5. Concluding remarks</w:t>
      </w:r>
    </w:p>
    <w:p w:rsidR="009C2B7F" w:rsidRDefault="009C2B7F" w:rsidP="00E558A6">
      <w:pPr>
        <w:spacing w:line="276" w:lineRule="auto"/>
        <w:rPr>
          <w:lang w:val="en-GB"/>
        </w:rPr>
      </w:pPr>
      <w:r w:rsidRPr="00451329">
        <w:rPr>
          <w:lang w:val="en-GB"/>
        </w:rPr>
        <w:t>In this paper, I argued that the inflected infinitive can be regarded as a</w:t>
      </w:r>
      <w:r w:rsidRPr="00451329">
        <w:rPr>
          <w:lang w:val="en-US"/>
        </w:rPr>
        <w:t xml:space="preserve"> diagnostic for the backward object control pattern (when the controller is not the first person singular), since the percolation of default nominative case from the matrix T to the embedded T requires local checking by an overt DP in the absence of a preposition. </w:t>
      </w:r>
      <w:r w:rsidRPr="00451329">
        <w:rPr>
          <w:bCs/>
          <w:lang w:val="en-GB"/>
        </w:rPr>
        <w:t>Several</w:t>
      </w:r>
      <w:r w:rsidRPr="00451329">
        <w:rPr>
          <w:bCs/>
          <w:lang w:val="en-US"/>
        </w:rPr>
        <w:t xml:space="preserve"> crucial questions still remain to be answered: why is backward object control available only relatively rarely across languages? Why do languages apparently show complementary distribution between backward subject control and backward object control? In line with Alexiadou et al. (2010), I argue that languages such as Greek, Romanian and Spanish that allow backward subject control show different parametric properties from those allowing backward object control. Specifically, Alexiadou et. al. (2010) show that backward subject control is linked to </w:t>
      </w:r>
      <w:r w:rsidRPr="00451329">
        <w:rPr>
          <w:lang w:val="en-GB"/>
        </w:rPr>
        <w:t xml:space="preserve">some essential properties such as the availability of subject </w:t>
      </w:r>
      <w:r w:rsidRPr="00451329">
        <w:rPr>
          <w:i/>
          <w:iCs/>
          <w:lang w:val="en-GB"/>
        </w:rPr>
        <w:t xml:space="preserve">pro, </w:t>
      </w:r>
      <w:r w:rsidRPr="00451329">
        <w:rPr>
          <w:lang w:val="en-GB"/>
        </w:rPr>
        <w:t>VSO order with internal subjects (cf. Alexiadou &amp; Anagnostopoulou 2001) and EPP checking via V movement (Alexiadou &amp; Anagnostopoulou 1998 among others). In contrast to backward subject control, I argue that BOC is available in Brazilian Portuguese due to various parametric triggers such as:</w:t>
      </w:r>
    </w:p>
    <w:p w:rsidR="007A054C" w:rsidRPr="00451329" w:rsidRDefault="007A054C" w:rsidP="00E558A6">
      <w:pPr>
        <w:spacing w:line="276" w:lineRule="auto"/>
        <w:rPr>
          <w:lang w:val="en-US"/>
        </w:rPr>
      </w:pPr>
    </w:p>
    <w:p w:rsidR="009C2B7F" w:rsidRPr="00451329" w:rsidRDefault="009C2B7F" w:rsidP="00E558A6">
      <w:pPr>
        <w:numPr>
          <w:ilvl w:val="0"/>
          <w:numId w:val="11"/>
        </w:numPr>
        <w:spacing w:line="276" w:lineRule="auto"/>
        <w:rPr>
          <w:lang w:val="en-GB"/>
        </w:rPr>
      </w:pPr>
      <w:r w:rsidRPr="00451329">
        <w:rPr>
          <w:lang w:val="en-GB"/>
        </w:rPr>
        <w:t xml:space="preserve">strict SVO order, </w:t>
      </w:r>
    </w:p>
    <w:p w:rsidR="009C2B7F" w:rsidRPr="00451329" w:rsidRDefault="009C2B7F" w:rsidP="00E558A6">
      <w:pPr>
        <w:numPr>
          <w:ilvl w:val="0"/>
          <w:numId w:val="11"/>
        </w:numPr>
        <w:spacing w:line="276" w:lineRule="auto"/>
        <w:rPr>
          <w:lang w:val="en-GB"/>
        </w:rPr>
      </w:pPr>
      <w:r w:rsidRPr="00451329">
        <w:rPr>
          <w:lang w:val="en-GB"/>
        </w:rPr>
        <w:t xml:space="preserve">the gradual loss of the morphological nominative/accusative distinction (with the exception of first person) and </w:t>
      </w:r>
    </w:p>
    <w:p w:rsidR="009C2B7F" w:rsidRPr="00451329" w:rsidRDefault="009C2B7F" w:rsidP="00E558A6">
      <w:pPr>
        <w:numPr>
          <w:ilvl w:val="0"/>
          <w:numId w:val="11"/>
        </w:numPr>
        <w:spacing w:line="276" w:lineRule="auto"/>
        <w:rPr>
          <w:lang w:val="en-GB"/>
        </w:rPr>
      </w:pPr>
      <w:r w:rsidRPr="00451329">
        <w:rPr>
          <w:lang w:val="en-GB"/>
        </w:rPr>
        <w:t>the loss of the [+person] feature in finite, inflected infinitive and non-finite Ts</w:t>
      </w:r>
    </w:p>
    <w:p w:rsidR="009C2B7F" w:rsidRDefault="009C2B7F" w:rsidP="00E558A6">
      <w:pPr>
        <w:numPr>
          <w:ilvl w:val="0"/>
          <w:numId w:val="11"/>
        </w:numPr>
        <w:spacing w:line="276" w:lineRule="auto"/>
        <w:rPr>
          <w:lang w:val="en-GB"/>
        </w:rPr>
      </w:pPr>
      <w:r w:rsidRPr="00451329">
        <w:rPr>
          <w:lang w:val="en-GB"/>
        </w:rPr>
        <w:t xml:space="preserve">(indirectly) the availability of null objects. </w:t>
      </w:r>
    </w:p>
    <w:p w:rsidR="007A054C" w:rsidRPr="00451329" w:rsidRDefault="007A054C" w:rsidP="00E558A6">
      <w:pPr>
        <w:spacing w:line="276" w:lineRule="auto"/>
        <w:rPr>
          <w:lang w:val="en-GB"/>
        </w:rPr>
      </w:pPr>
    </w:p>
    <w:p w:rsidR="009C2B7F" w:rsidRPr="00451329" w:rsidRDefault="009C2B7F" w:rsidP="00E558A6">
      <w:pPr>
        <w:pStyle w:val="lsSection1"/>
      </w:pPr>
      <w:r w:rsidRPr="00451329">
        <w:t>References</w:t>
      </w:r>
    </w:p>
    <w:p w:rsidR="009C2B7F" w:rsidRPr="00451329" w:rsidRDefault="009C2B7F" w:rsidP="00E558A6">
      <w:pPr>
        <w:spacing w:line="276" w:lineRule="auto"/>
        <w:rPr>
          <w:lang w:val="en-GB"/>
        </w:rPr>
      </w:pPr>
      <w:r w:rsidRPr="00451329">
        <w:rPr>
          <w:lang w:val="en-GB"/>
        </w:rPr>
        <w:t xml:space="preserve">Alboiu, Gabriela. 2007. Moving forward with Romanian backward control and raising. </w:t>
      </w:r>
      <w:r w:rsidRPr="00451329">
        <w:rPr>
          <w:lang w:val="en-US"/>
        </w:rPr>
        <w:t xml:space="preserve">In Davies, William D. &amp; Dubinsky, Stanley (eds.), </w:t>
      </w:r>
      <w:r w:rsidRPr="00451329">
        <w:rPr>
          <w:i/>
          <w:lang w:val="en-US"/>
        </w:rPr>
        <w:t>New horizons in the analysis of control and raising</w:t>
      </w:r>
      <w:r w:rsidRPr="00451329">
        <w:rPr>
          <w:lang w:val="en-US"/>
        </w:rPr>
        <w:t xml:space="preserve">, 187–211. Dordrecht: Springer. </w:t>
      </w:r>
      <w:r w:rsidRPr="00451329">
        <w:rPr>
          <w:lang w:val="en-GB"/>
        </w:rPr>
        <w:t xml:space="preserve"> </w:t>
      </w:r>
    </w:p>
    <w:p w:rsidR="009C2B7F" w:rsidRPr="00451329" w:rsidRDefault="009C2B7F" w:rsidP="00E558A6">
      <w:pPr>
        <w:spacing w:line="276" w:lineRule="auto"/>
        <w:rPr>
          <w:lang w:val="en-GB"/>
        </w:rPr>
      </w:pPr>
      <w:r w:rsidRPr="00451329">
        <w:rPr>
          <w:lang w:val="en-GB"/>
        </w:rPr>
        <w:t>Alexiadou, Artemis &amp; Anagnostopoulou, Elena. 1998. Parametrizing Agr: Word order, V</w:t>
      </w:r>
      <w:r w:rsidR="007A054C">
        <w:rPr>
          <w:lang w:val="en-GB"/>
        </w:rPr>
        <w:t>-</w:t>
      </w:r>
      <w:r w:rsidRPr="00451329">
        <w:rPr>
          <w:lang w:val="en-GB"/>
        </w:rPr>
        <w:t>movement</w:t>
      </w:r>
      <w:r w:rsidR="007A054C">
        <w:rPr>
          <w:lang w:val="en-GB"/>
        </w:rPr>
        <w:t xml:space="preserve"> </w:t>
      </w:r>
      <w:r w:rsidRPr="00451329">
        <w:rPr>
          <w:lang w:val="en-GB"/>
        </w:rPr>
        <w:t>and EPP-checking.</w:t>
      </w:r>
      <w:r w:rsidRPr="00451329">
        <w:rPr>
          <w:i/>
          <w:iCs/>
          <w:lang w:val="en-GB"/>
        </w:rPr>
        <w:t xml:space="preserve"> Natural Language &amp; Linguistic Theory </w:t>
      </w:r>
      <w:r w:rsidRPr="00451329">
        <w:rPr>
          <w:lang w:val="en-GB"/>
        </w:rPr>
        <w:t xml:space="preserve">16. 491–539. </w:t>
      </w:r>
    </w:p>
    <w:p w:rsidR="009C2B7F" w:rsidRPr="00451329" w:rsidRDefault="009C2B7F" w:rsidP="00E558A6">
      <w:pPr>
        <w:spacing w:line="276" w:lineRule="auto"/>
        <w:rPr>
          <w:lang w:val="en-GB"/>
        </w:rPr>
      </w:pPr>
      <w:r w:rsidRPr="00451329">
        <w:rPr>
          <w:lang w:val="en-GB"/>
        </w:rPr>
        <w:t xml:space="preserve">Alexiadou, Artemis &amp; Anagnostopoulou, Elena. 2001. The subject in situ generalization and the role of Case in driving computations. </w:t>
      </w:r>
      <w:r w:rsidRPr="00451329">
        <w:rPr>
          <w:i/>
          <w:iCs/>
          <w:lang w:val="en-GB"/>
        </w:rPr>
        <w:t>Linguistic Inquiry</w:t>
      </w:r>
      <w:r w:rsidRPr="00451329">
        <w:rPr>
          <w:lang w:val="en-GB"/>
        </w:rPr>
        <w:t xml:space="preserve"> 32. 193–231. </w:t>
      </w:r>
    </w:p>
    <w:p w:rsidR="009C2B7F" w:rsidRPr="00451329" w:rsidRDefault="009C2B7F" w:rsidP="00E558A6">
      <w:pPr>
        <w:spacing w:line="276" w:lineRule="auto"/>
        <w:rPr>
          <w:lang w:val="en-GB"/>
        </w:rPr>
      </w:pPr>
      <w:r w:rsidRPr="00451329">
        <w:rPr>
          <w:lang w:val="en-GB"/>
        </w:rPr>
        <w:t xml:space="preserve">Alexiadou, Artemis &amp; Anagnostopoulou, Elena &amp; Iordachioaia, </w:t>
      </w:r>
      <w:r w:rsidRPr="00451329">
        <w:rPr>
          <w:lang w:val="en-US"/>
        </w:rPr>
        <w:t>Gianina</w:t>
      </w:r>
      <w:r w:rsidRPr="00451329">
        <w:rPr>
          <w:lang w:val="en-GB"/>
        </w:rPr>
        <w:t xml:space="preserve"> &amp; Marchis, Mihaela. 2010. No objection to Backward Control. In N. Hornstein &amp; M. Polinsky (eds.) </w:t>
      </w:r>
      <w:r w:rsidRPr="00451329">
        <w:rPr>
          <w:i/>
          <w:iCs/>
          <w:lang w:val="en-GB"/>
        </w:rPr>
        <w:t>Movement theory of Control.</w:t>
      </w:r>
      <w:r w:rsidRPr="00451329">
        <w:rPr>
          <w:lang w:val="en-GB"/>
        </w:rPr>
        <w:t xml:space="preserve"> John Benjamins, 89–118. </w:t>
      </w:r>
    </w:p>
    <w:p w:rsidR="009C2B7F" w:rsidRPr="00451329" w:rsidRDefault="009C2B7F" w:rsidP="00E558A6">
      <w:pPr>
        <w:spacing w:line="276" w:lineRule="auto"/>
        <w:rPr>
          <w:lang w:val="en-GB"/>
        </w:rPr>
      </w:pPr>
      <w:r w:rsidRPr="00451329">
        <w:rPr>
          <w:lang w:val="en-GB"/>
        </w:rPr>
        <w:t xml:space="preserve">Alexiadou, Artemis &amp; Anagnostopoulou, Elena &amp; Iordachioaia, </w:t>
      </w:r>
      <w:r w:rsidRPr="00451329">
        <w:rPr>
          <w:lang w:val="en-US"/>
        </w:rPr>
        <w:t>Gianina</w:t>
      </w:r>
      <w:r w:rsidRPr="00451329">
        <w:rPr>
          <w:lang w:val="en-GB"/>
        </w:rPr>
        <w:t xml:space="preserve"> &amp; Marchis, Mihaela. 2011. A stronger argument for Backward Control. </w:t>
      </w:r>
      <w:r w:rsidRPr="00451329">
        <w:rPr>
          <w:i/>
          <w:iCs/>
          <w:lang w:val="en-GB"/>
        </w:rPr>
        <w:t xml:space="preserve">Proceedings of NELS </w:t>
      </w:r>
      <w:r w:rsidRPr="00451329">
        <w:rPr>
          <w:iCs/>
          <w:lang w:val="en-GB"/>
        </w:rPr>
        <w:t>39</w:t>
      </w:r>
      <w:r w:rsidRPr="00451329">
        <w:rPr>
          <w:i/>
          <w:iCs/>
          <w:lang w:val="en-GB"/>
        </w:rPr>
        <w:t>.</w:t>
      </w:r>
      <w:r w:rsidRPr="00451329">
        <w:rPr>
          <w:lang w:val="en-GB"/>
        </w:rPr>
        <w:t xml:space="preserve"> 1–14.</w:t>
      </w:r>
    </w:p>
    <w:p w:rsidR="009C2B7F" w:rsidRPr="00451329" w:rsidRDefault="009C2B7F" w:rsidP="00E558A6">
      <w:pPr>
        <w:spacing w:line="276" w:lineRule="auto"/>
        <w:rPr>
          <w:lang w:val="en-GB"/>
        </w:rPr>
      </w:pPr>
      <w:r w:rsidRPr="00451329">
        <w:rPr>
          <w:lang w:val="en-GB"/>
        </w:rPr>
        <w:t xml:space="preserve">Alsina, Alex. 1992. On the argument structure of causatives. </w:t>
      </w:r>
      <w:r w:rsidRPr="00451329">
        <w:rPr>
          <w:i/>
          <w:iCs/>
          <w:lang w:val="en-GB"/>
        </w:rPr>
        <w:t>Linguistic Inquiry</w:t>
      </w:r>
      <w:r w:rsidRPr="00451329">
        <w:rPr>
          <w:lang w:val="en-GB"/>
        </w:rPr>
        <w:t xml:space="preserve"> 23. 517–555.</w:t>
      </w:r>
    </w:p>
    <w:p w:rsidR="009C2B7F" w:rsidRPr="00451329" w:rsidRDefault="009C2B7F" w:rsidP="00E558A6">
      <w:pPr>
        <w:spacing w:line="276" w:lineRule="auto"/>
        <w:rPr>
          <w:lang w:val="en-GB"/>
        </w:rPr>
      </w:pPr>
      <w:r w:rsidRPr="00451329">
        <w:rPr>
          <w:lang w:val="en-GB"/>
        </w:rPr>
        <w:lastRenderedPageBreak/>
        <w:t xml:space="preserve">Anagnostopoulou, Elena. 2003. </w:t>
      </w:r>
      <w:r w:rsidRPr="00451329">
        <w:rPr>
          <w:i/>
          <w:iCs/>
          <w:lang w:val="en-GB"/>
        </w:rPr>
        <w:t>The syntax of ditransitives: Evidence from clitics</w:t>
      </w:r>
      <w:r w:rsidRPr="00451329">
        <w:rPr>
          <w:iCs/>
          <w:lang w:val="en-GB"/>
        </w:rPr>
        <w:t>.</w:t>
      </w:r>
      <w:r w:rsidRPr="00451329">
        <w:rPr>
          <w:i/>
          <w:lang w:val="en-GB"/>
        </w:rPr>
        <w:t xml:space="preserve"> </w:t>
      </w:r>
      <w:r w:rsidRPr="00451329">
        <w:rPr>
          <w:lang w:val="en-GB"/>
        </w:rPr>
        <w:t>Berlin &amp; New York: Mouton de Gruyter.</w:t>
      </w:r>
    </w:p>
    <w:p w:rsidR="009C2B7F" w:rsidRPr="00451329" w:rsidRDefault="009C2B7F" w:rsidP="00E558A6">
      <w:pPr>
        <w:spacing w:line="276" w:lineRule="auto"/>
        <w:rPr>
          <w:lang w:val="en-GB"/>
        </w:rPr>
      </w:pPr>
      <w:r w:rsidRPr="00451329">
        <w:rPr>
          <w:lang w:val="en-GB"/>
        </w:rPr>
        <w:t xml:space="preserve">Bleam, Tonia. 1999. </w:t>
      </w:r>
      <w:r w:rsidRPr="00451329">
        <w:rPr>
          <w:i/>
          <w:iCs/>
          <w:lang w:val="en-GB"/>
        </w:rPr>
        <w:t>Leísta Spanish and the syntax of clitic doubling</w:t>
      </w:r>
      <w:r w:rsidRPr="00451329">
        <w:rPr>
          <w:i/>
          <w:lang w:val="en-GB"/>
        </w:rPr>
        <w:t>.</w:t>
      </w:r>
      <w:r w:rsidRPr="00451329">
        <w:rPr>
          <w:lang w:val="en-GB"/>
        </w:rPr>
        <w:t xml:space="preserve"> Newark, DE: University of Delaware. (Doctoral dissertation.)</w:t>
      </w:r>
    </w:p>
    <w:p w:rsidR="009C2B7F" w:rsidRPr="00451329" w:rsidRDefault="009C2B7F" w:rsidP="00E558A6">
      <w:pPr>
        <w:spacing w:line="276" w:lineRule="auto"/>
        <w:rPr>
          <w:lang w:val="en-GB"/>
        </w:rPr>
      </w:pPr>
      <w:r w:rsidRPr="00451329">
        <w:rPr>
          <w:lang w:val="en-US"/>
        </w:rPr>
        <w:t xml:space="preserve">Boeckx, Cedric &amp; Hornstein, Norbert. </w:t>
      </w:r>
      <w:r w:rsidRPr="00451329">
        <w:rPr>
          <w:lang w:val="en-GB"/>
        </w:rPr>
        <w:t xml:space="preserve">2004. Movement under control. </w:t>
      </w:r>
      <w:r w:rsidRPr="00451329">
        <w:rPr>
          <w:i/>
          <w:iCs/>
          <w:lang w:val="en-GB"/>
        </w:rPr>
        <w:t>Linguistic Inquiry</w:t>
      </w:r>
      <w:r w:rsidRPr="00451329">
        <w:rPr>
          <w:lang w:val="en-GB"/>
        </w:rPr>
        <w:t xml:space="preserve"> 35. 431–452. </w:t>
      </w:r>
    </w:p>
    <w:p w:rsidR="009C2B7F" w:rsidRPr="00451329" w:rsidRDefault="009C2B7F" w:rsidP="00E558A6">
      <w:pPr>
        <w:spacing w:line="276" w:lineRule="auto"/>
        <w:rPr>
          <w:lang w:val="en-GB"/>
        </w:rPr>
      </w:pPr>
      <w:r w:rsidRPr="00451329">
        <w:rPr>
          <w:lang w:val="en-GB"/>
        </w:rPr>
        <w:t xml:space="preserve">Boeckx, Cedric &amp; Hornstein, Norbert. 2006. The virtues of control as movement. </w:t>
      </w:r>
      <w:r w:rsidRPr="00451329">
        <w:rPr>
          <w:i/>
          <w:iCs/>
          <w:lang w:val="en-GB"/>
        </w:rPr>
        <w:t>Syntax 9</w:t>
      </w:r>
      <w:r w:rsidRPr="00451329">
        <w:rPr>
          <w:lang w:val="en-GB"/>
        </w:rPr>
        <w:t xml:space="preserve">: 118–130. </w:t>
      </w:r>
    </w:p>
    <w:p w:rsidR="009C2B7F" w:rsidRPr="00451329" w:rsidRDefault="009C2B7F" w:rsidP="00E558A6">
      <w:pPr>
        <w:spacing w:line="276" w:lineRule="auto"/>
        <w:rPr>
          <w:lang w:val="en-GB"/>
        </w:rPr>
      </w:pPr>
      <w:r w:rsidRPr="00451329">
        <w:rPr>
          <w:lang w:val="en-GB"/>
        </w:rPr>
        <w:t xml:space="preserve">Burzio, L. 1986. </w:t>
      </w:r>
      <w:r w:rsidRPr="00451329">
        <w:rPr>
          <w:i/>
          <w:lang w:val="en-GB"/>
        </w:rPr>
        <w:t>Italian Syntax: A Government-Binding Approach.</w:t>
      </w:r>
      <w:r w:rsidRPr="00451329">
        <w:rPr>
          <w:lang w:val="en-GB"/>
        </w:rPr>
        <w:t xml:space="preserve"> </w:t>
      </w:r>
      <w:smartTag w:uri="urn:schemas-microsoft-com:office:smarttags" w:element="City">
        <w:smartTag w:uri="urn:schemas-microsoft-com:office:smarttags" w:element="place">
          <w:r w:rsidRPr="00451329">
            <w:rPr>
              <w:lang w:val="en-GB"/>
            </w:rPr>
            <w:t>Dordrecht</w:t>
          </w:r>
        </w:smartTag>
      </w:smartTag>
      <w:r w:rsidRPr="00451329">
        <w:rPr>
          <w:lang w:val="en-GB"/>
        </w:rPr>
        <w:t xml:space="preserve">: Reidel. </w:t>
      </w:r>
    </w:p>
    <w:p w:rsidR="009C2B7F" w:rsidRPr="00451329" w:rsidRDefault="009C2B7F" w:rsidP="00E558A6">
      <w:pPr>
        <w:spacing w:line="276" w:lineRule="auto"/>
        <w:rPr>
          <w:lang w:val="en-GB"/>
        </w:rPr>
      </w:pPr>
      <w:r w:rsidRPr="00451329">
        <w:rPr>
          <w:lang w:val="en-GB"/>
        </w:rPr>
        <w:t xml:space="preserve">Campanini, Cinzia &amp; Pitteroff, Marcel. 2012. The syntax and semantics of analytic causatives: a Romance/German comparative approach. (Paper presented at </w:t>
      </w:r>
      <w:r w:rsidRPr="00451329">
        <w:rPr>
          <w:iCs/>
          <w:lang w:val="en-GB"/>
        </w:rPr>
        <w:t>ConSOLE</w:t>
      </w:r>
      <w:r w:rsidRPr="00451329">
        <w:rPr>
          <w:lang w:val="en-GB"/>
        </w:rPr>
        <w:t xml:space="preserve"> XX, 5 January 2012.)</w:t>
      </w:r>
    </w:p>
    <w:p w:rsidR="009C2B7F" w:rsidRPr="00451329" w:rsidRDefault="009C2B7F" w:rsidP="00E558A6">
      <w:pPr>
        <w:spacing w:line="276" w:lineRule="auto"/>
        <w:rPr>
          <w:lang w:val="en-GB"/>
        </w:rPr>
      </w:pPr>
      <w:r w:rsidRPr="00451329">
        <w:rPr>
          <w:lang w:val="en-GB"/>
        </w:rPr>
        <w:t xml:space="preserve">Chomsky, Noam. 2008. On phases. In Freidin, Robert &amp; Otero, Carlos P. &amp; Zubizarreta, Maria Luisa (eds.), </w:t>
      </w:r>
      <w:r w:rsidRPr="00451329">
        <w:rPr>
          <w:i/>
          <w:iCs/>
          <w:lang w:val="en-GB"/>
        </w:rPr>
        <w:t>Foundational issues in linguistic theory: Essays in honor of Jean-Roger Vergnaud</w:t>
      </w:r>
      <w:r w:rsidRPr="00451329">
        <w:rPr>
          <w:lang w:val="en-GB"/>
        </w:rPr>
        <w:t xml:space="preserve">, 133–166. Cambridge, MA: MIT Press. </w:t>
      </w:r>
    </w:p>
    <w:p w:rsidR="009C2B7F" w:rsidRPr="00451329" w:rsidRDefault="009C2B7F" w:rsidP="00E558A6">
      <w:pPr>
        <w:spacing w:line="276" w:lineRule="auto"/>
        <w:rPr>
          <w:lang w:val="en-GB"/>
        </w:rPr>
      </w:pPr>
      <w:r w:rsidRPr="00451329">
        <w:rPr>
          <w:lang w:val="en-GB"/>
        </w:rPr>
        <w:t xml:space="preserve">Cinque, Guglielmo. 2004. </w:t>
      </w:r>
      <w:r w:rsidR="007C5EA8">
        <w:rPr>
          <w:lang w:val="en-GB"/>
        </w:rPr>
        <w:t>‘</w:t>
      </w:r>
      <w:r w:rsidRPr="00451329">
        <w:rPr>
          <w:lang w:val="en-GB"/>
        </w:rPr>
        <w:t>Restructuring</w:t>
      </w:r>
      <w:r w:rsidR="007C5EA8">
        <w:rPr>
          <w:lang w:val="en-GB"/>
        </w:rPr>
        <w:t>’</w:t>
      </w:r>
      <w:r w:rsidRPr="00451329">
        <w:rPr>
          <w:lang w:val="en-GB"/>
        </w:rPr>
        <w:t xml:space="preserve"> and functional structure. </w:t>
      </w:r>
      <w:r w:rsidRPr="00451329">
        <w:rPr>
          <w:iCs/>
          <w:lang w:val="en-GB"/>
        </w:rPr>
        <w:t xml:space="preserve">In Belletti, Adriana (ed.), </w:t>
      </w:r>
      <w:r w:rsidRPr="00451329">
        <w:rPr>
          <w:i/>
          <w:iCs/>
          <w:lang w:val="en-GB"/>
        </w:rPr>
        <w:t>Structures and beyond: The cartography of syntactic structures</w:t>
      </w:r>
      <w:r w:rsidRPr="00451329">
        <w:rPr>
          <w:lang w:val="en-GB"/>
        </w:rPr>
        <w:t>,</w:t>
      </w:r>
      <w:r w:rsidRPr="00451329">
        <w:rPr>
          <w:i/>
          <w:lang w:val="en-GB"/>
        </w:rPr>
        <w:t xml:space="preserve"> vol. 3</w:t>
      </w:r>
      <w:r w:rsidRPr="00451329">
        <w:rPr>
          <w:lang w:val="en-GB"/>
        </w:rPr>
        <w:t>, 132–191. Oxford: Oxford University Press.</w:t>
      </w:r>
    </w:p>
    <w:p w:rsidR="009C2B7F" w:rsidRPr="00451329" w:rsidRDefault="009C2B7F" w:rsidP="00E558A6">
      <w:pPr>
        <w:spacing w:line="276" w:lineRule="auto"/>
        <w:rPr>
          <w:lang w:val="en-GB"/>
        </w:rPr>
      </w:pPr>
      <w:r w:rsidRPr="00451329">
        <w:rPr>
          <w:lang w:val="en-GB"/>
        </w:rPr>
        <w:t xml:space="preserve">Cormack, Annabel &amp; Smith, Neil. 2004. Backward control in Korean and Japanese. </w:t>
      </w:r>
      <w:r w:rsidRPr="00451329">
        <w:rPr>
          <w:i/>
          <w:iCs/>
          <w:lang w:val="en-GB"/>
        </w:rPr>
        <w:t>UCL Working Papers in Linguistics</w:t>
      </w:r>
      <w:r w:rsidRPr="00451329">
        <w:rPr>
          <w:lang w:val="en-GB"/>
        </w:rPr>
        <w:t xml:space="preserve"> 16. 57–83. </w:t>
      </w:r>
    </w:p>
    <w:p w:rsidR="009C2B7F" w:rsidRPr="00CD0BE7" w:rsidRDefault="009C2B7F" w:rsidP="00E558A6">
      <w:pPr>
        <w:spacing w:line="276" w:lineRule="auto"/>
        <w:rPr>
          <w:rPrChange w:id="372" w:author="Mihaela Moreno" w:date="2018-06-15T13:27:00Z">
            <w:rPr>
              <w:lang w:val="en-GB"/>
            </w:rPr>
          </w:rPrChange>
        </w:rPr>
      </w:pPr>
      <w:r w:rsidRPr="00451329">
        <w:rPr>
          <w:lang w:val="en-GB"/>
        </w:rPr>
        <w:t>Cyrino, Sonia. 2010. On Romance syntactic complex predicates: Why Brazilian Portuguese is</w:t>
      </w:r>
      <w:r w:rsidR="007A054C">
        <w:rPr>
          <w:lang w:val="en-GB"/>
        </w:rPr>
        <w:t xml:space="preserve"> </w:t>
      </w:r>
      <w:r w:rsidRPr="00451329">
        <w:rPr>
          <w:lang w:val="en-GB"/>
        </w:rPr>
        <w:t xml:space="preserve">different. </w:t>
      </w:r>
      <w:r w:rsidRPr="00CD0BE7">
        <w:rPr>
          <w:i/>
          <w:iCs/>
          <w:rPrChange w:id="373" w:author="Mihaela Moreno" w:date="2018-06-15T13:27:00Z">
            <w:rPr>
              <w:i/>
              <w:iCs/>
              <w:lang w:val="en-GB"/>
            </w:rPr>
          </w:rPrChange>
        </w:rPr>
        <w:t>Estudos da Língua(gem</w:t>
      </w:r>
      <w:r w:rsidRPr="00CD0BE7">
        <w:rPr>
          <w:rPrChange w:id="374" w:author="Mihaela Moreno" w:date="2018-06-15T13:27:00Z">
            <w:rPr>
              <w:lang w:val="en-GB"/>
            </w:rPr>
          </w:rPrChange>
        </w:rPr>
        <w:t>) 8. 187–222.</w:t>
      </w:r>
    </w:p>
    <w:p w:rsidR="009C2B7F" w:rsidRPr="00451329" w:rsidRDefault="009C2B7F" w:rsidP="00E558A6">
      <w:pPr>
        <w:spacing w:line="276" w:lineRule="auto"/>
      </w:pPr>
      <w:r w:rsidRPr="00CD0BE7">
        <w:rPr>
          <w:rPrChange w:id="375" w:author="Mihaela Moreno" w:date="2018-06-15T13:27:00Z">
            <w:rPr>
              <w:lang w:val="en-US"/>
            </w:rPr>
          </w:rPrChange>
        </w:rPr>
        <w:t xml:space="preserve">Demonte, Violeta. 1995. Dative alternation in Spanish. </w:t>
      </w:r>
      <w:r w:rsidRPr="00451329">
        <w:rPr>
          <w:i/>
          <w:iCs/>
        </w:rPr>
        <w:t xml:space="preserve">Probus </w:t>
      </w:r>
      <w:r w:rsidRPr="00451329">
        <w:rPr>
          <w:iCs/>
        </w:rPr>
        <w:t>7. 5</w:t>
      </w:r>
      <w:r w:rsidRPr="00451329">
        <w:t>–</w:t>
      </w:r>
      <w:r w:rsidRPr="00451329">
        <w:rPr>
          <w:iCs/>
        </w:rPr>
        <w:t>10</w:t>
      </w:r>
      <w:r w:rsidRPr="00451329">
        <w:t>.</w:t>
      </w:r>
    </w:p>
    <w:p w:rsidR="009C2B7F" w:rsidRPr="00451329" w:rsidRDefault="009C2B7F" w:rsidP="00E558A6">
      <w:pPr>
        <w:spacing w:line="276" w:lineRule="auto"/>
        <w:rPr>
          <w:lang w:val="en-GB"/>
        </w:rPr>
      </w:pPr>
      <w:r w:rsidRPr="00451329">
        <w:t>Enzinger, Stefan. 2010. Kausative und perzeptive Infinitivkonstruktionen</w:t>
      </w:r>
      <w:r w:rsidRPr="00451329">
        <w:rPr>
          <w:i/>
          <w:iCs/>
        </w:rPr>
        <w:t xml:space="preserve">. </w:t>
      </w:r>
      <w:r w:rsidRPr="00451329">
        <w:rPr>
          <w:lang w:val="en-GB"/>
        </w:rPr>
        <w:t xml:space="preserve">Berlin: Akademie Verlag. </w:t>
      </w:r>
    </w:p>
    <w:p w:rsidR="009C2B7F" w:rsidRPr="00451329" w:rsidRDefault="009C2B7F" w:rsidP="00E558A6">
      <w:pPr>
        <w:spacing w:line="276" w:lineRule="auto"/>
        <w:rPr>
          <w:lang w:val="en-GB"/>
        </w:rPr>
      </w:pPr>
      <w:r w:rsidRPr="00451329">
        <w:rPr>
          <w:lang w:val="en-GB"/>
        </w:rPr>
        <w:t xml:space="preserve">Farrell, Patrick. 1990. Null objects in Brazilian Portuguese. </w:t>
      </w:r>
      <w:r w:rsidRPr="00451329">
        <w:rPr>
          <w:i/>
          <w:iCs/>
          <w:lang w:val="en-GB"/>
        </w:rPr>
        <w:t>Natural Language &amp; Linguistic</w:t>
      </w:r>
      <w:r w:rsidR="007A054C">
        <w:rPr>
          <w:i/>
          <w:iCs/>
          <w:lang w:val="en-GB"/>
        </w:rPr>
        <w:t xml:space="preserve"> </w:t>
      </w:r>
      <w:r w:rsidRPr="00451329">
        <w:rPr>
          <w:i/>
          <w:iCs/>
          <w:lang w:val="en-GB"/>
        </w:rPr>
        <w:t>Theory</w:t>
      </w:r>
      <w:r w:rsidRPr="00451329">
        <w:rPr>
          <w:lang w:val="en-GB"/>
        </w:rPr>
        <w:t xml:space="preserve"> 8. 325–346. </w:t>
      </w:r>
    </w:p>
    <w:p w:rsidR="009C2B7F" w:rsidRPr="00451329" w:rsidRDefault="009C2B7F" w:rsidP="00E558A6">
      <w:pPr>
        <w:spacing w:line="276" w:lineRule="auto"/>
        <w:rPr>
          <w:lang w:val="en-GB"/>
        </w:rPr>
      </w:pPr>
      <w:r w:rsidRPr="00451329">
        <w:rPr>
          <w:lang w:val="en-GB"/>
        </w:rPr>
        <w:t xml:space="preserve">Farrell, Patrick. 1995. Backward control in Brazilian Portuguese. In Fuller, Janet &amp; Han, Ho &amp; Parkinson, David (eds.), </w:t>
      </w:r>
      <w:r w:rsidRPr="00451329">
        <w:rPr>
          <w:i/>
          <w:iCs/>
          <w:lang w:val="en-GB"/>
        </w:rPr>
        <w:t>Proceedings of ESCOL</w:t>
      </w:r>
      <w:r w:rsidRPr="00451329">
        <w:rPr>
          <w:i/>
          <w:lang w:val="en-GB"/>
        </w:rPr>
        <w:t xml:space="preserve"> 11</w:t>
      </w:r>
      <w:r w:rsidRPr="00451329">
        <w:rPr>
          <w:lang w:val="en-GB"/>
        </w:rPr>
        <w:t xml:space="preserve">, 116–127. Ithaca, NY: Cornell University. </w:t>
      </w:r>
    </w:p>
    <w:p w:rsidR="009C2B7F" w:rsidRPr="00451329" w:rsidRDefault="009C2B7F" w:rsidP="00E558A6">
      <w:pPr>
        <w:spacing w:line="276" w:lineRule="auto"/>
        <w:rPr>
          <w:lang w:val="en-GB"/>
        </w:rPr>
      </w:pPr>
      <w:r w:rsidRPr="00451329">
        <w:rPr>
          <w:lang w:val="en-GB"/>
        </w:rPr>
        <w:t xml:space="preserve">Ferreira, Marcelo. 2009. Null subjects and finite control in Brazilian Portuguese. </w:t>
      </w:r>
      <w:r w:rsidRPr="00451329">
        <w:rPr>
          <w:i/>
          <w:lang w:val="en-GB"/>
        </w:rPr>
        <w:t>MIT</w:t>
      </w:r>
      <w:r w:rsidR="007A054C">
        <w:rPr>
          <w:i/>
          <w:lang w:val="en-GB"/>
        </w:rPr>
        <w:t xml:space="preserve"> </w:t>
      </w:r>
      <w:r w:rsidRPr="00451329">
        <w:rPr>
          <w:i/>
          <w:iCs/>
          <w:lang w:val="en-GB"/>
        </w:rPr>
        <w:t>Working Papers in Linguistics</w:t>
      </w:r>
      <w:r w:rsidRPr="00451329">
        <w:rPr>
          <w:lang w:val="en-GB"/>
        </w:rPr>
        <w:t xml:space="preserve"> 47. 57–85. </w:t>
      </w:r>
    </w:p>
    <w:p w:rsidR="009C2B7F" w:rsidRPr="00451329" w:rsidRDefault="009C2B7F" w:rsidP="00E558A6">
      <w:pPr>
        <w:spacing w:line="276" w:lineRule="auto"/>
        <w:rPr>
          <w:lang w:val="en-GB"/>
        </w:rPr>
      </w:pPr>
      <w:r w:rsidRPr="00451329">
        <w:rPr>
          <w:lang w:val="en-GB"/>
        </w:rPr>
        <w:t>Folli, Raffaella &amp; Harley, Heidi. 2007. Causation, obligation, and argument Structure: On the</w:t>
      </w:r>
      <w:r w:rsidR="007A054C">
        <w:rPr>
          <w:lang w:val="en-GB"/>
        </w:rPr>
        <w:t xml:space="preserve"> </w:t>
      </w:r>
      <w:r w:rsidRPr="00451329">
        <w:rPr>
          <w:lang w:val="en-GB"/>
        </w:rPr>
        <w:t xml:space="preserve">nature of little v. </w:t>
      </w:r>
      <w:r w:rsidRPr="00451329">
        <w:rPr>
          <w:i/>
          <w:iCs/>
          <w:lang w:val="en-GB"/>
        </w:rPr>
        <w:t>Linguistic Inquiry</w:t>
      </w:r>
      <w:r w:rsidRPr="00451329">
        <w:rPr>
          <w:lang w:val="en-GB"/>
        </w:rPr>
        <w:t xml:space="preserve"> 38. 197–238. </w:t>
      </w:r>
    </w:p>
    <w:p w:rsidR="009C2B7F" w:rsidRPr="00451329" w:rsidRDefault="009C2B7F" w:rsidP="00E558A6">
      <w:pPr>
        <w:spacing w:line="276" w:lineRule="auto"/>
        <w:rPr>
          <w:lang w:val="en-GB"/>
        </w:rPr>
      </w:pPr>
      <w:r w:rsidRPr="00451329">
        <w:rPr>
          <w:lang w:val="en-GB"/>
        </w:rPr>
        <w:t xml:space="preserve">George, Leland &amp; Kornfilt, Jaklin. 1981. Finiteness and boundedness in Turkish. </w:t>
      </w:r>
      <w:r w:rsidRPr="00451329">
        <w:rPr>
          <w:iCs/>
          <w:lang w:val="en-GB"/>
        </w:rPr>
        <w:t xml:space="preserve">In Heny, Frank (ed.), </w:t>
      </w:r>
      <w:r w:rsidRPr="00451329">
        <w:rPr>
          <w:i/>
          <w:iCs/>
          <w:lang w:val="en-GB"/>
        </w:rPr>
        <w:t>Binding and filtering</w:t>
      </w:r>
      <w:r w:rsidRPr="00451329">
        <w:rPr>
          <w:lang w:val="en-GB"/>
        </w:rPr>
        <w:t xml:space="preserve">, 105–127. Cambridge, MA: MIT Press. </w:t>
      </w:r>
    </w:p>
    <w:p w:rsidR="009C2B7F" w:rsidRPr="00451329" w:rsidRDefault="009C2B7F" w:rsidP="00E558A6">
      <w:pPr>
        <w:spacing w:line="276" w:lineRule="auto"/>
        <w:rPr>
          <w:lang w:val="en-GB"/>
        </w:rPr>
      </w:pPr>
      <w:r w:rsidRPr="00451329">
        <w:rPr>
          <w:lang w:val="en-GB"/>
        </w:rPr>
        <w:t xml:space="preserve">Guasti, Maria Teresa. 1996. Semantic restrictions in Romance causatives and the incorporation approach. </w:t>
      </w:r>
      <w:r w:rsidRPr="00451329">
        <w:rPr>
          <w:i/>
          <w:iCs/>
          <w:lang w:val="en-GB"/>
        </w:rPr>
        <w:t>Linguistic Inquiry</w:t>
      </w:r>
      <w:r w:rsidRPr="00451329">
        <w:rPr>
          <w:lang w:val="en-GB"/>
        </w:rPr>
        <w:t xml:space="preserve"> 27. 294–313. </w:t>
      </w:r>
    </w:p>
    <w:p w:rsidR="009C2B7F" w:rsidRPr="00451329" w:rsidRDefault="009C2B7F" w:rsidP="00E558A6">
      <w:pPr>
        <w:spacing w:line="276" w:lineRule="auto"/>
        <w:rPr>
          <w:lang w:val="en-GB"/>
        </w:rPr>
      </w:pPr>
      <w:r w:rsidRPr="00451329">
        <w:rPr>
          <w:lang w:val="en-GB"/>
        </w:rPr>
        <w:t xml:space="preserve">Hornstein, Norbert. 1999. Movement and control. </w:t>
      </w:r>
      <w:r w:rsidRPr="00451329">
        <w:rPr>
          <w:i/>
          <w:iCs/>
          <w:lang w:val="en-GB"/>
        </w:rPr>
        <w:t>Linguistic Inquiry</w:t>
      </w:r>
      <w:r w:rsidRPr="00451329">
        <w:rPr>
          <w:lang w:val="en-GB"/>
        </w:rPr>
        <w:t xml:space="preserve"> 30, 69–96. </w:t>
      </w:r>
    </w:p>
    <w:p w:rsidR="009C2B7F" w:rsidRPr="00451329" w:rsidRDefault="009C2B7F" w:rsidP="00E558A6">
      <w:pPr>
        <w:spacing w:line="276" w:lineRule="auto"/>
      </w:pPr>
      <w:r w:rsidRPr="00451329">
        <w:rPr>
          <w:lang w:val="en-GB"/>
        </w:rPr>
        <w:t xml:space="preserve">Hornstein, Norbert. 2001. </w:t>
      </w:r>
      <w:r w:rsidRPr="00451329">
        <w:rPr>
          <w:i/>
          <w:iCs/>
          <w:lang w:val="en-GB"/>
        </w:rPr>
        <w:t>Move! A Minimalist theory of construal</w:t>
      </w:r>
      <w:r w:rsidRPr="00451329">
        <w:rPr>
          <w:lang w:val="en-GB"/>
        </w:rPr>
        <w:t xml:space="preserve">. </w:t>
      </w:r>
      <w:r w:rsidRPr="00451329">
        <w:t xml:space="preserve">Malden, MA: Blackwell. </w:t>
      </w:r>
    </w:p>
    <w:p w:rsidR="009C2B7F" w:rsidRPr="00451329" w:rsidRDefault="009C2B7F" w:rsidP="00E558A6">
      <w:pPr>
        <w:spacing w:line="276" w:lineRule="auto"/>
      </w:pPr>
      <w:r w:rsidRPr="00451329">
        <w:t xml:space="preserve">Hornstein, Norbert. 2003. On control. In Hendrick, Randall (ed.), </w:t>
      </w:r>
      <w:r w:rsidRPr="00451329">
        <w:rPr>
          <w:i/>
          <w:iCs/>
        </w:rPr>
        <w:t>Minimalist syntax</w:t>
      </w:r>
      <w:r w:rsidRPr="00451329">
        <w:rPr>
          <w:iCs/>
        </w:rPr>
        <w:t xml:space="preserve">, </w:t>
      </w:r>
      <w:r w:rsidRPr="00451329">
        <w:t>6–81.</w:t>
      </w:r>
      <w:r w:rsidR="007A054C">
        <w:t xml:space="preserve"> </w:t>
      </w:r>
      <w:r w:rsidRPr="00451329">
        <w:t xml:space="preserve">Malden, MA: Blackwell. </w:t>
      </w:r>
    </w:p>
    <w:p w:rsidR="009C2B7F" w:rsidRPr="00451329" w:rsidRDefault="009C2B7F" w:rsidP="00E558A6">
      <w:pPr>
        <w:spacing w:line="276" w:lineRule="auto"/>
        <w:rPr>
          <w:lang w:val="en-GB"/>
        </w:rPr>
      </w:pPr>
      <w:r w:rsidRPr="00451329">
        <w:t xml:space="preserve">Hornstein, Norbert. </w:t>
      </w:r>
      <w:r w:rsidRPr="00451329">
        <w:rPr>
          <w:lang w:val="en-GB"/>
        </w:rPr>
        <w:t xml:space="preserve">2009. </w:t>
      </w:r>
      <w:r w:rsidRPr="00451329">
        <w:rPr>
          <w:i/>
          <w:iCs/>
          <w:lang w:val="en-GB"/>
        </w:rPr>
        <w:t>A theory of syntax: Minimal operations and Universal Grammar</w:t>
      </w:r>
      <w:r w:rsidRPr="00451329">
        <w:rPr>
          <w:lang w:val="en-GB"/>
        </w:rPr>
        <w:t>.</w:t>
      </w:r>
      <w:r w:rsidR="007A054C">
        <w:rPr>
          <w:lang w:val="en-GB"/>
        </w:rPr>
        <w:t xml:space="preserve"> </w:t>
      </w:r>
      <w:r w:rsidRPr="00451329">
        <w:rPr>
          <w:lang w:val="en-GB"/>
        </w:rPr>
        <w:t xml:space="preserve">Cambridge: Cambridge University Press. </w:t>
      </w:r>
    </w:p>
    <w:p w:rsidR="009C2B7F" w:rsidRPr="00451329" w:rsidRDefault="009C2B7F" w:rsidP="00E558A6">
      <w:pPr>
        <w:spacing w:line="276" w:lineRule="auto"/>
        <w:rPr>
          <w:lang w:val="en-GB"/>
        </w:rPr>
      </w:pPr>
      <w:r w:rsidRPr="00451329">
        <w:rPr>
          <w:lang w:val="en-GB"/>
        </w:rPr>
        <w:lastRenderedPageBreak/>
        <w:t xml:space="preserve">Hornstein, Norbert &amp; Martins, Ana Maria &amp; Nunes, Jairo. 2008. Perception and causative structures in English and European Portuguese: φ-feature agreement and the distributions of bare and prepositional infinitives. </w:t>
      </w:r>
      <w:r w:rsidRPr="00451329">
        <w:rPr>
          <w:i/>
          <w:iCs/>
          <w:lang w:val="en-GB"/>
        </w:rPr>
        <w:t xml:space="preserve">Syntax </w:t>
      </w:r>
      <w:r w:rsidRPr="00451329">
        <w:rPr>
          <w:lang w:val="en-GB"/>
        </w:rPr>
        <w:t>11. 198</w:t>
      </w:r>
      <w:r w:rsidRPr="00451329">
        <w:rPr>
          <w:lang w:val="en-US"/>
        </w:rPr>
        <w:t>–</w:t>
      </w:r>
      <w:r w:rsidRPr="00451329">
        <w:rPr>
          <w:lang w:val="en-GB"/>
        </w:rPr>
        <w:t>222.</w:t>
      </w:r>
    </w:p>
    <w:p w:rsidR="009C2B7F" w:rsidRPr="00451329" w:rsidRDefault="009C2B7F" w:rsidP="00E558A6">
      <w:pPr>
        <w:spacing w:line="276" w:lineRule="auto"/>
        <w:rPr>
          <w:lang w:val="en-GB"/>
        </w:rPr>
      </w:pPr>
      <w:r w:rsidRPr="00451329">
        <w:rPr>
          <w:lang w:val="en-GB"/>
        </w:rPr>
        <w:t xml:space="preserve">Hornstein, Norbert &amp; Polinsky, Maria (eds.). 2010. </w:t>
      </w:r>
      <w:r w:rsidRPr="00451329">
        <w:rPr>
          <w:i/>
          <w:lang w:val="en-GB"/>
        </w:rPr>
        <w:t>Movement theory of control</w:t>
      </w:r>
      <w:r w:rsidRPr="00451329">
        <w:rPr>
          <w:lang w:val="en-GB"/>
        </w:rPr>
        <w:t>. Amsterdam: John Benjamins.</w:t>
      </w:r>
    </w:p>
    <w:p w:rsidR="009C2B7F" w:rsidRPr="00451329" w:rsidRDefault="009C2B7F" w:rsidP="00E558A6">
      <w:pPr>
        <w:spacing w:line="276" w:lineRule="auto"/>
        <w:rPr>
          <w:lang w:val="en-GB"/>
        </w:rPr>
      </w:pPr>
      <w:r w:rsidRPr="00451329">
        <w:rPr>
          <w:lang w:val="en-GB"/>
        </w:rPr>
        <w:t>Ippolito, Michela. 2000. Remarks on the argument structure of Romance causatives. Ms. (Cambridge, MA: MIT.)</w:t>
      </w:r>
    </w:p>
    <w:p w:rsidR="009C2B7F" w:rsidRPr="00451329" w:rsidRDefault="009C2B7F" w:rsidP="00E558A6">
      <w:pPr>
        <w:spacing w:line="276" w:lineRule="auto"/>
        <w:rPr>
          <w:lang w:val="en-GB"/>
        </w:rPr>
      </w:pPr>
      <w:r w:rsidRPr="00451329">
        <w:rPr>
          <w:lang w:val="en-GB"/>
        </w:rPr>
        <w:t xml:space="preserve">Kayne, Richard. 1975. </w:t>
      </w:r>
      <w:r w:rsidRPr="00451329">
        <w:rPr>
          <w:i/>
          <w:iCs/>
          <w:lang w:val="en-GB"/>
        </w:rPr>
        <w:t>French syntax</w:t>
      </w:r>
      <w:r w:rsidRPr="00451329">
        <w:rPr>
          <w:lang w:val="en-GB"/>
        </w:rPr>
        <w:t xml:space="preserve">. Cambridge, MA: MIT Press. </w:t>
      </w:r>
    </w:p>
    <w:p w:rsidR="009C2B7F" w:rsidRPr="00451329" w:rsidRDefault="009C2B7F" w:rsidP="00E558A6">
      <w:pPr>
        <w:spacing w:line="276" w:lineRule="auto"/>
        <w:rPr>
          <w:lang w:val="en-GB"/>
        </w:rPr>
      </w:pPr>
      <w:r w:rsidRPr="00451329">
        <w:rPr>
          <w:lang w:val="en-GB"/>
        </w:rPr>
        <w:t>Kuroda, S.-Y. 1978. Case marking, canonical sentence patterns and Counter Equi in</w:t>
      </w:r>
      <w:r w:rsidR="007A054C">
        <w:rPr>
          <w:lang w:val="en-GB"/>
        </w:rPr>
        <w:t xml:space="preserve"> </w:t>
      </w:r>
      <w:r w:rsidRPr="00451329">
        <w:rPr>
          <w:lang w:val="en-GB"/>
        </w:rPr>
        <w:t xml:space="preserve">Japanese. In Hinds, John &amp; Howard, Irwin (eds.), </w:t>
      </w:r>
      <w:r w:rsidRPr="00451329">
        <w:rPr>
          <w:i/>
          <w:iCs/>
          <w:lang w:val="en-GB"/>
        </w:rPr>
        <w:t>Problems in Japanese syntax and</w:t>
      </w:r>
      <w:r w:rsidR="007A054C">
        <w:rPr>
          <w:i/>
          <w:iCs/>
          <w:lang w:val="en-GB"/>
        </w:rPr>
        <w:t xml:space="preserve"> </w:t>
      </w:r>
      <w:r w:rsidRPr="00451329">
        <w:rPr>
          <w:i/>
          <w:iCs/>
          <w:lang w:val="en-GB"/>
        </w:rPr>
        <w:t>semantics</w:t>
      </w:r>
      <w:r w:rsidRPr="00451329">
        <w:rPr>
          <w:lang w:val="en-GB"/>
        </w:rPr>
        <w:t>, 30</w:t>
      </w:r>
      <w:r w:rsidRPr="00451329">
        <w:rPr>
          <w:lang w:val="en-US"/>
        </w:rPr>
        <w:t>–</w:t>
      </w:r>
      <w:r w:rsidRPr="00451329">
        <w:rPr>
          <w:lang w:val="en-GB"/>
        </w:rPr>
        <w:t>51. Tokyo: Kaitakusha.</w:t>
      </w:r>
    </w:p>
    <w:p w:rsidR="009C2B7F" w:rsidRPr="00451329" w:rsidRDefault="009C2B7F" w:rsidP="00E558A6">
      <w:pPr>
        <w:spacing w:line="276" w:lineRule="auto"/>
        <w:rPr>
          <w:lang w:val="en-GB"/>
        </w:rPr>
      </w:pPr>
      <w:r w:rsidRPr="00451329">
        <w:rPr>
          <w:lang w:val="en-GB"/>
        </w:rPr>
        <w:t xml:space="preserve">Landau, Idan. 2004. The scale of finiteness and the calculus of control. </w:t>
      </w:r>
      <w:r w:rsidRPr="00451329">
        <w:rPr>
          <w:i/>
          <w:iCs/>
          <w:lang w:val="en-GB"/>
        </w:rPr>
        <w:t>Natural Language &amp; Linguistic Theory</w:t>
      </w:r>
      <w:r w:rsidRPr="00451329">
        <w:rPr>
          <w:lang w:val="en-GB"/>
        </w:rPr>
        <w:t xml:space="preserve"> 22. 811</w:t>
      </w:r>
      <w:r w:rsidRPr="00451329">
        <w:rPr>
          <w:lang w:val="en-US"/>
        </w:rPr>
        <w:t>–</w:t>
      </w:r>
      <w:r w:rsidRPr="00451329">
        <w:rPr>
          <w:lang w:val="en-GB"/>
        </w:rPr>
        <w:t xml:space="preserve">877. </w:t>
      </w:r>
    </w:p>
    <w:p w:rsidR="009C2B7F" w:rsidRPr="00451329" w:rsidRDefault="009C2B7F" w:rsidP="00E558A6">
      <w:pPr>
        <w:spacing w:line="276" w:lineRule="auto"/>
        <w:rPr>
          <w:lang w:val="en-GB"/>
        </w:rPr>
      </w:pPr>
      <w:r w:rsidRPr="00451329">
        <w:rPr>
          <w:lang w:val="en-GB"/>
        </w:rPr>
        <w:t xml:space="preserve">Larson, Richard K. 1988. On the double object construction. </w:t>
      </w:r>
      <w:r w:rsidRPr="00451329">
        <w:rPr>
          <w:i/>
          <w:iCs/>
          <w:lang w:val="en-GB"/>
        </w:rPr>
        <w:t>Linguistic Inquiry</w:t>
      </w:r>
      <w:r w:rsidRPr="00451329">
        <w:rPr>
          <w:lang w:val="en-GB"/>
        </w:rPr>
        <w:t xml:space="preserve"> 19. 335</w:t>
      </w:r>
      <w:r w:rsidRPr="00451329">
        <w:rPr>
          <w:lang w:val="en-US"/>
        </w:rPr>
        <w:t>–</w:t>
      </w:r>
      <w:r w:rsidRPr="00451329">
        <w:rPr>
          <w:lang w:val="en-GB"/>
        </w:rPr>
        <w:t xml:space="preserve">391. </w:t>
      </w:r>
    </w:p>
    <w:p w:rsidR="009C2B7F" w:rsidRPr="00451329" w:rsidRDefault="009C2B7F" w:rsidP="00E558A6">
      <w:pPr>
        <w:spacing w:line="276" w:lineRule="auto"/>
        <w:rPr>
          <w:lang w:val="en-GB"/>
        </w:rPr>
      </w:pPr>
      <w:r w:rsidRPr="00451329">
        <w:rPr>
          <w:lang w:val="en-GB"/>
        </w:rPr>
        <w:t xml:space="preserve">Larson, Richard K. 1991. </w:t>
      </w:r>
      <w:r w:rsidRPr="00451329">
        <w:rPr>
          <w:i/>
          <w:iCs/>
          <w:lang w:val="en-GB"/>
        </w:rPr>
        <w:t>Promise</w:t>
      </w:r>
      <w:r w:rsidRPr="00451329">
        <w:rPr>
          <w:lang w:val="en-GB"/>
        </w:rPr>
        <w:t xml:space="preserve"> and the theory of </w:t>
      </w:r>
      <w:r w:rsidRPr="00451329">
        <w:rPr>
          <w:iCs/>
          <w:lang w:val="en-GB"/>
        </w:rPr>
        <w:t>control</w:t>
      </w:r>
      <w:r w:rsidRPr="00451329">
        <w:rPr>
          <w:lang w:val="en-GB"/>
        </w:rPr>
        <w:t xml:space="preserve">. </w:t>
      </w:r>
      <w:r w:rsidRPr="00451329">
        <w:rPr>
          <w:i/>
          <w:iCs/>
          <w:lang w:val="en-GB"/>
        </w:rPr>
        <w:t>Linguistic Inquiry</w:t>
      </w:r>
      <w:r w:rsidRPr="00451329">
        <w:rPr>
          <w:lang w:val="en-GB"/>
        </w:rPr>
        <w:t xml:space="preserve"> 22. 103</w:t>
      </w:r>
      <w:r w:rsidRPr="00451329">
        <w:rPr>
          <w:lang w:val="en-US"/>
        </w:rPr>
        <w:t>–1</w:t>
      </w:r>
      <w:r w:rsidRPr="00451329">
        <w:rPr>
          <w:lang w:val="en-GB"/>
        </w:rPr>
        <w:t>39.</w:t>
      </w:r>
    </w:p>
    <w:p w:rsidR="009C2B7F" w:rsidRPr="00451329" w:rsidRDefault="009C2B7F" w:rsidP="00E558A6">
      <w:pPr>
        <w:spacing w:line="276" w:lineRule="auto"/>
        <w:rPr>
          <w:lang w:val="en-GB"/>
        </w:rPr>
      </w:pPr>
      <w:r w:rsidRPr="00451329">
        <w:rPr>
          <w:lang w:val="en-GB"/>
        </w:rPr>
        <w:t>McFadden, Thomas &amp; Sundaresan, Sandhya. 2011. Against the dependence of nominative case on finiteness. (Paper presented at Jawaharlal Nehru University, New Delhi, India, January 2011.)</w:t>
      </w:r>
    </w:p>
    <w:p w:rsidR="009C2B7F" w:rsidRPr="00451329" w:rsidRDefault="009C2B7F" w:rsidP="00E558A6">
      <w:pPr>
        <w:spacing w:line="276" w:lineRule="auto"/>
        <w:rPr>
          <w:lang w:val="en-GB"/>
        </w:rPr>
      </w:pPr>
      <w:r w:rsidRPr="00451329">
        <w:rPr>
          <w:lang w:val="en-GB"/>
        </w:rPr>
        <w:t>Modesto, Marcello. 2010. What Brazilian Portuguese says about control: Remarks on Boeckx</w:t>
      </w:r>
      <w:r w:rsidR="007A054C">
        <w:rPr>
          <w:lang w:val="en-GB"/>
        </w:rPr>
        <w:t xml:space="preserve"> </w:t>
      </w:r>
      <w:r w:rsidRPr="00451329">
        <w:rPr>
          <w:lang w:val="en-GB"/>
        </w:rPr>
        <w:t xml:space="preserve">&amp; Hornstein. </w:t>
      </w:r>
      <w:r w:rsidRPr="00451329">
        <w:rPr>
          <w:i/>
          <w:iCs/>
          <w:lang w:val="en-GB"/>
        </w:rPr>
        <w:t>Syntax</w:t>
      </w:r>
      <w:r w:rsidRPr="00451329">
        <w:rPr>
          <w:lang w:val="en-GB"/>
        </w:rPr>
        <w:t xml:space="preserve"> 13. 78</w:t>
      </w:r>
      <w:r w:rsidRPr="00451329">
        <w:rPr>
          <w:lang w:val="en-US"/>
        </w:rPr>
        <w:t>–</w:t>
      </w:r>
      <w:r w:rsidRPr="00451329">
        <w:rPr>
          <w:lang w:val="en-GB"/>
        </w:rPr>
        <w:t xml:space="preserve">96. </w:t>
      </w:r>
    </w:p>
    <w:p w:rsidR="009C2B7F" w:rsidRPr="00451329" w:rsidRDefault="009C2B7F" w:rsidP="00E558A6">
      <w:pPr>
        <w:spacing w:line="276" w:lineRule="auto"/>
        <w:rPr>
          <w:lang w:val="en-US"/>
        </w:rPr>
      </w:pPr>
      <w:r w:rsidRPr="00451329">
        <w:rPr>
          <w:lang w:val="en-US"/>
        </w:rPr>
        <w:t xml:space="preserve">Monahan, Philip J. 2003. Backward object control in Korean. </w:t>
      </w:r>
      <w:r w:rsidRPr="00451329">
        <w:rPr>
          <w:i/>
          <w:iCs/>
          <w:lang w:val="en-US"/>
        </w:rPr>
        <w:t>Proceedings of WCCFL 22</w:t>
      </w:r>
      <w:r w:rsidRPr="00451329">
        <w:rPr>
          <w:lang w:val="en-US"/>
        </w:rPr>
        <w:t>. 356–369.</w:t>
      </w:r>
    </w:p>
    <w:p w:rsidR="009C2B7F" w:rsidRPr="00451329" w:rsidRDefault="009C2B7F" w:rsidP="00E558A6">
      <w:pPr>
        <w:spacing w:line="276" w:lineRule="auto"/>
        <w:rPr>
          <w:i/>
          <w:vertAlign w:val="superscript"/>
          <w:lang w:val="en-GB"/>
        </w:rPr>
      </w:pPr>
      <w:r w:rsidRPr="00451329">
        <w:rPr>
          <w:lang w:val="en-GB"/>
        </w:rPr>
        <w:t>Nunes, Jairo. 1995. The diachronic distribution of bare and prepositional infinitives in</w:t>
      </w:r>
      <w:r w:rsidR="007A054C">
        <w:rPr>
          <w:lang w:val="en-GB"/>
        </w:rPr>
        <w:t xml:space="preserve"> </w:t>
      </w:r>
      <w:r w:rsidRPr="00451329">
        <w:rPr>
          <w:lang w:val="en-GB"/>
        </w:rPr>
        <w:t xml:space="preserve">English. In Anderson, Henning (ed.), </w:t>
      </w:r>
      <w:r w:rsidRPr="00451329">
        <w:rPr>
          <w:i/>
          <w:iCs/>
          <w:lang w:val="en-GB"/>
        </w:rPr>
        <w:t>Historical linguistics</w:t>
      </w:r>
      <w:r w:rsidRPr="00451329">
        <w:rPr>
          <w:i/>
          <w:lang w:val="en-GB"/>
        </w:rPr>
        <w:t xml:space="preserve"> 1993: Selected papers from the 11</w:t>
      </w:r>
      <w:r w:rsidRPr="00451329">
        <w:rPr>
          <w:i/>
          <w:vertAlign w:val="superscript"/>
          <w:lang w:val="en-GB"/>
        </w:rPr>
        <w:t xml:space="preserve">th </w:t>
      </w:r>
      <w:r w:rsidRPr="00451329">
        <w:rPr>
          <w:i/>
          <w:lang w:val="en-GB"/>
        </w:rPr>
        <w:t>International Conference on Historical Linguistics</w:t>
      </w:r>
      <w:r w:rsidRPr="00451329">
        <w:rPr>
          <w:lang w:val="en-GB"/>
        </w:rPr>
        <w:t xml:space="preserve">, 357–369. Amsterdam &amp; Philadelphia: John Benjamins. </w:t>
      </w:r>
    </w:p>
    <w:p w:rsidR="009C2B7F" w:rsidRPr="00451329" w:rsidRDefault="009C2B7F" w:rsidP="00E558A6">
      <w:pPr>
        <w:spacing w:line="276" w:lineRule="auto"/>
        <w:rPr>
          <w:i/>
          <w:vertAlign w:val="superscript"/>
          <w:lang w:val="en-GB"/>
        </w:rPr>
      </w:pPr>
      <w:r w:rsidRPr="00451329">
        <w:rPr>
          <w:lang w:val="en-GB"/>
        </w:rPr>
        <w:t>Nunes, Jairo. 2008. Inherent Case as a licensing condition for A-movement: The case of hyperraising constructions in Brazilian Portuguese</w:t>
      </w:r>
      <w:r w:rsidRPr="00451329">
        <w:rPr>
          <w:i/>
          <w:iCs/>
          <w:lang w:val="en-GB"/>
        </w:rPr>
        <w:t>. Journal of Portuguese Linguistics</w:t>
      </w:r>
      <w:r w:rsidRPr="00451329">
        <w:rPr>
          <w:lang w:val="en-GB"/>
        </w:rPr>
        <w:t xml:space="preserve"> 83–108. </w:t>
      </w:r>
    </w:p>
    <w:p w:rsidR="009C2B7F" w:rsidRPr="00451329" w:rsidRDefault="009C2B7F" w:rsidP="00E558A6">
      <w:pPr>
        <w:spacing w:line="276" w:lineRule="auto"/>
        <w:rPr>
          <w:lang w:val="en-GB"/>
        </w:rPr>
      </w:pPr>
      <w:r w:rsidRPr="00451329">
        <w:rPr>
          <w:lang w:val="en-GB"/>
        </w:rPr>
        <w:t xml:space="preserve">Nunes, Jairo. 2010. A note on </w:t>
      </w:r>
      <w:r w:rsidRPr="00451329">
        <w:rPr>
          <w:i/>
          <w:lang w:val="en-GB"/>
        </w:rPr>
        <w:t>wh</w:t>
      </w:r>
      <w:r w:rsidRPr="00451329">
        <w:rPr>
          <w:lang w:val="en-GB"/>
        </w:rPr>
        <w:t>-islands and finite control in Brazilian Portuguese.</w:t>
      </w:r>
      <w:r w:rsidR="007A054C">
        <w:rPr>
          <w:lang w:val="en-GB"/>
        </w:rPr>
        <w:t xml:space="preserve"> </w:t>
      </w:r>
      <w:r w:rsidRPr="00451329">
        <w:rPr>
          <w:i/>
          <w:iCs/>
          <w:lang w:val="en-GB"/>
        </w:rPr>
        <w:t>Estudos da Língua(gem)</w:t>
      </w:r>
      <w:r w:rsidRPr="00451329">
        <w:rPr>
          <w:lang w:val="en-GB"/>
        </w:rPr>
        <w:t xml:space="preserve"> 8. 79–103. </w:t>
      </w:r>
    </w:p>
    <w:p w:rsidR="009C2B7F" w:rsidRPr="00451329" w:rsidRDefault="009C2B7F" w:rsidP="00E558A6">
      <w:pPr>
        <w:spacing w:line="276" w:lineRule="auto"/>
        <w:rPr>
          <w:lang w:val="en-GB"/>
        </w:rPr>
      </w:pPr>
      <w:r w:rsidRPr="00451329">
        <w:rPr>
          <w:lang w:val="en-GB"/>
        </w:rPr>
        <w:t xml:space="preserve">Nunes, Jairo &amp; Raposo Eduardo. 1998. Portuguese inflected infinitivals and the configurations for feature checking. </w:t>
      </w:r>
      <w:r w:rsidRPr="00451329">
        <w:rPr>
          <w:i/>
          <w:iCs/>
          <w:lang w:val="en-GB"/>
        </w:rPr>
        <w:t>GLOW</w:t>
      </w:r>
      <w:r w:rsidRPr="00451329">
        <w:rPr>
          <w:i/>
          <w:lang w:val="en-GB"/>
        </w:rPr>
        <w:t xml:space="preserve"> Newsletter</w:t>
      </w:r>
      <w:r w:rsidRPr="00451329">
        <w:rPr>
          <w:lang w:val="en-GB"/>
        </w:rPr>
        <w:t xml:space="preserve"> 40. 52–53.</w:t>
      </w:r>
    </w:p>
    <w:p w:rsidR="009C2B7F" w:rsidRPr="00451329" w:rsidRDefault="009C2B7F" w:rsidP="00E558A6">
      <w:pPr>
        <w:spacing w:line="276" w:lineRule="auto"/>
        <w:rPr>
          <w:lang w:val="en-GB"/>
        </w:rPr>
      </w:pPr>
      <w:r w:rsidRPr="00451329">
        <w:rPr>
          <w:lang w:val="en-GB"/>
        </w:rPr>
        <w:t xml:space="preserve">Pires, Acrisio. 2006. </w:t>
      </w:r>
      <w:r w:rsidRPr="00451329">
        <w:rPr>
          <w:i/>
          <w:iCs/>
          <w:lang w:val="en-GB"/>
        </w:rPr>
        <w:t>The Minimalist syntax of defective domains: Gerunds and infinitives</w:t>
      </w:r>
      <w:r w:rsidRPr="00451329">
        <w:rPr>
          <w:lang w:val="en-GB"/>
        </w:rPr>
        <w:t xml:space="preserve">. Amsterdam: John Benjamins. </w:t>
      </w:r>
    </w:p>
    <w:p w:rsidR="009C2B7F" w:rsidRPr="00451329" w:rsidRDefault="009C2B7F" w:rsidP="00E558A6">
      <w:pPr>
        <w:spacing w:line="276" w:lineRule="auto"/>
        <w:rPr>
          <w:lang w:val="en-GB"/>
        </w:rPr>
      </w:pPr>
      <w:r w:rsidRPr="00451329">
        <w:rPr>
          <w:lang w:val="en-GB"/>
        </w:rPr>
        <w:t xml:space="preserve">Polinsky, Maria &amp; Potsdam, Eric. 2002. Backward Control. </w:t>
      </w:r>
      <w:r w:rsidRPr="00451329">
        <w:rPr>
          <w:i/>
          <w:iCs/>
          <w:lang w:val="en-GB"/>
        </w:rPr>
        <w:t>Linguistic Inquiry</w:t>
      </w:r>
      <w:r w:rsidRPr="00451329">
        <w:rPr>
          <w:lang w:val="en-GB"/>
        </w:rPr>
        <w:t xml:space="preserve"> 33. 245–282. </w:t>
      </w:r>
    </w:p>
    <w:p w:rsidR="009C2B7F" w:rsidRPr="00451329" w:rsidRDefault="009C2B7F" w:rsidP="00E558A6">
      <w:pPr>
        <w:spacing w:line="276" w:lineRule="auto"/>
        <w:rPr>
          <w:lang w:val="en-GB"/>
        </w:rPr>
      </w:pPr>
      <w:r w:rsidRPr="00451329">
        <w:rPr>
          <w:lang w:val="en-GB"/>
        </w:rPr>
        <w:t xml:space="preserve">Polinsky, Maria &amp; Potsdam, Eric. 2007. Expanding the scope of control and raising. </w:t>
      </w:r>
      <w:r w:rsidRPr="00451329">
        <w:rPr>
          <w:i/>
          <w:lang w:val="en-GB"/>
        </w:rPr>
        <w:t xml:space="preserve">Syntax </w:t>
      </w:r>
      <w:r w:rsidRPr="00451329">
        <w:rPr>
          <w:lang w:val="en-GB"/>
        </w:rPr>
        <w:t>9. 171–192.</w:t>
      </w:r>
    </w:p>
    <w:p w:rsidR="009C2B7F" w:rsidRPr="00451329" w:rsidRDefault="009C2B7F" w:rsidP="00E558A6">
      <w:pPr>
        <w:spacing w:line="276" w:lineRule="auto"/>
        <w:rPr>
          <w:lang w:val="en-GB"/>
        </w:rPr>
      </w:pPr>
      <w:r w:rsidRPr="00451329">
        <w:rPr>
          <w:lang w:val="en-GB"/>
        </w:rPr>
        <w:t xml:space="preserve">Potsdam, Eric. 2006. Malagasy backward object control and principles of chain reduction. Ms. (Gainesville, FL: University of Florida.) </w:t>
      </w:r>
    </w:p>
    <w:p w:rsidR="009C2B7F" w:rsidRPr="00451329" w:rsidRDefault="009C2B7F" w:rsidP="00E558A6">
      <w:pPr>
        <w:spacing w:line="276" w:lineRule="auto"/>
        <w:rPr>
          <w:lang w:val="en-GB"/>
        </w:rPr>
      </w:pPr>
      <w:r w:rsidRPr="00451329">
        <w:rPr>
          <w:lang w:val="en-GB"/>
        </w:rPr>
        <w:t xml:space="preserve">Potsdam, Eric. 2009. Malagasy backward object control. </w:t>
      </w:r>
      <w:r w:rsidRPr="00451329">
        <w:rPr>
          <w:i/>
          <w:iCs/>
          <w:lang w:val="en-GB"/>
        </w:rPr>
        <w:t>Language</w:t>
      </w:r>
      <w:r w:rsidRPr="00451329">
        <w:rPr>
          <w:lang w:val="en-GB"/>
        </w:rPr>
        <w:t xml:space="preserve"> 85. 754–784. </w:t>
      </w:r>
    </w:p>
    <w:p w:rsidR="009C2B7F" w:rsidRPr="00451329" w:rsidRDefault="009C2B7F" w:rsidP="00E558A6">
      <w:pPr>
        <w:spacing w:line="276" w:lineRule="auto"/>
        <w:rPr>
          <w:lang w:val="en-GB"/>
        </w:rPr>
      </w:pPr>
      <w:r w:rsidRPr="00451329">
        <w:rPr>
          <w:lang w:val="en-GB"/>
        </w:rPr>
        <w:t xml:space="preserve">Pylkkänen, Liina. 2002. </w:t>
      </w:r>
      <w:r w:rsidRPr="00451329">
        <w:rPr>
          <w:i/>
          <w:iCs/>
          <w:lang w:val="en-GB"/>
        </w:rPr>
        <w:t>Introducing arguments.</w:t>
      </w:r>
      <w:r w:rsidRPr="00451329">
        <w:rPr>
          <w:lang w:val="en-GB"/>
        </w:rPr>
        <w:t xml:space="preserve"> Cambridge, MA: MIT Press.</w:t>
      </w:r>
    </w:p>
    <w:p w:rsidR="009C2B7F" w:rsidRPr="00451329" w:rsidRDefault="009C2B7F" w:rsidP="00E558A6">
      <w:pPr>
        <w:spacing w:line="276" w:lineRule="auto"/>
        <w:rPr>
          <w:lang w:val="en-GB"/>
        </w:rPr>
      </w:pPr>
      <w:r w:rsidRPr="00451329">
        <w:rPr>
          <w:lang w:val="en-GB"/>
        </w:rPr>
        <w:t xml:space="preserve">Pylkkänen, Liina. 2008. </w:t>
      </w:r>
      <w:r w:rsidRPr="00451329">
        <w:rPr>
          <w:i/>
          <w:iCs/>
          <w:lang w:val="en-GB"/>
        </w:rPr>
        <w:t>Introducing arguments</w:t>
      </w:r>
      <w:r w:rsidRPr="00451329">
        <w:rPr>
          <w:lang w:val="en-GB"/>
        </w:rPr>
        <w:t>. Cambridge, MA: MIT. (Doctoral dissertation.)</w:t>
      </w:r>
    </w:p>
    <w:p w:rsidR="009C2B7F" w:rsidRPr="00451329" w:rsidRDefault="009C2B7F" w:rsidP="00E558A6">
      <w:pPr>
        <w:spacing w:line="276" w:lineRule="auto"/>
        <w:rPr>
          <w:lang w:val="en-GB"/>
        </w:rPr>
      </w:pPr>
      <w:r w:rsidRPr="00451329">
        <w:rPr>
          <w:lang w:val="en-GB"/>
        </w:rPr>
        <w:lastRenderedPageBreak/>
        <w:t>Raposo, Eduardo. 1987. Case Theory and Infl-to-Comp: The inflected infinitive in European</w:t>
      </w:r>
      <w:r w:rsidR="007A054C">
        <w:rPr>
          <w:lang w:val="en-GB"/>
        </w:rPr>
        <w:t xml:space="preserve"> </w:t>
      </w:r>
      <w:r w:rsidRPr="00451329">
        <w:rPr>
          <w:lang w:val="en-GB"/>
        </w:rPr>
        <w:t xml:space="preserve">Portuguese. </w:t>
      </w:r>
      <w:r w:rsidRPr="00451329">
        <w:rPr>
          <w:i/>
          <w:iCs/>
          <w:lang w:val="en-GB"/>
        </w:rPr>
        <w:t>Linguistic Inquiry</w:t>
      </w:r>
      <w:r w:rsidRPr="00451329">
        <w:rPr>
          <w:lang w:val="en-GB"/>
        </w:rPr>
        <w:t xml:space="preserve"> 18. 85–109.</w:t>
      </w:r>
    </w:p>
    <w:p w:rsidR="009C2B7F" w:rsidRPr="00451329" w:rsidRDefault="009C2B7F" w:rsidP="00E558A6">
      <w:pPr>
        <w:spacing w:line="276" w:lineRule="auto"/>
        <w:rPr>
          <w:lang w:val="en-GB"/>
        </w:rPr>
      </w:pPr>
      <w:r w:rsidRPr="00451329">
        <w:rPr>
          <w:lang w:val="en-GB"/>
        </w:rPr>
        <w:t xml:space="preserve">Rodrigues, Cilene. 2004. </w:t>
      </w:r>
      <w:r w:rsidRPr="00451329">
        <w:rPr>
          <w:i/>
          <w:iCs/>
          <w:lang w:val="en-GB"/>
        </w:rPr>
        <w:t>Impoverished morphology and A-movement out of Case domains.</w:t>
      </w:r>
      <w:r w:rsidRPr="00451329">
        <w:rPr>
          <w:lang w:val="en-GB"/>
        </w:rPr>
        <w:t xml:space="preserve"> College Park, MD: University of Maryland. (Doctoral dissertation.)</w:t>
      </w:r>
    </w:p>
    <w:p w:rsidR="009C2B7F" w:rsidRPr="00451329" w:rsidRDefault="009C2B7F" w:rsidP="00E558A6">
      <w:pPr>
        <w:spacing w:line="276" w:lineRule="auto"/>
        <w:rPr>
          <w:lang w:val="en-GB"/>
        </w:rPr>
      </w:pPr>
      <w:r w:rsidRPr="00451329">
        <w:rPr>
          <w:lang w:val="en-GB"/>
        </w:rPr>
        <w:t xml:space="preserve">Sitaridou, Ioanna. 2006. The (dis)association of Tense, phi-features, EPP and nominative Case: Case studies from Romance and Greek. In Costa, João &amp; Figueiredo Silva, Maria Cristina (eds.), </w:t>
      </w:r>
      <w:r w:rsidRPr="00451329">
        <w:rPr>
          <w:i/>
          <w:iCs/>
          <w:lang w:val="en-GB"/>
        </w:rPr>
        <w:t>Studies on agreement</w:t>
      </w:r>
      <w:r w:rsidRPr="00451329">
        <w:rPr>
          <w:iCs/>
          <w:lang w:val="en-GB"/>
        </w:rPr>
        <w:t>, 243</w:t>
      </w:r>
      <w:r w:rsidRPr="00451329">
        <w:rPr>
          <w:lang w:val="en-GB"/>
        </w:rPr>
        <w:t>–</w:t>
      </w:r>
      <w:r w:rsidRPr="00451329">
        <w:rPr>
          <w:iCs/>
          <w:lang w:val="en-GB"/>
        </w:rPr>
        <w:t>260</w:t>
      </w:r>
      <w:r w:rsidRPr="00451329">
        <w:rPr>
          <w:lang w:val="en-GB"/>
        </w:rPr>
        <w:t>. Amsterdam/Philadelphia: John Benjamins.</w:t>
      </w:r>
    </w:p>
    <w:p w:rsidR="009C2B7F" w:rsidRPr="00451329" w:rsidRDefault="009C2B7F" w:rsidP="00E558A6">
      <w:pPr>
        <w:spacing w:line="276" w:lineRule="auto"/>
        <w:rPr>
          <w:lang w:val="en-GB"/>
        </w:rPr>
      </w:pPr>
      <w:r w:rsidRPr="00451329">
        <w:rPr>
          <w:lang w:val="en-GB"/>
        </w:rPr>
        <w:t xml:space="preserve">Stowell, Tim. 1982. The tense of infinitives. </w:t>
      </w:r>
      <w:r w:rsidRPr="00451329">
        <w:rPr>
          <w:i/>
          <w:iCs/>
          <w:lang w:val="en-GB"/>
        </w:rPr>
        <w:t>Linguistic Inquiry</w:t>
      </w:r>
      <w:r w:rsidRPr="00451329">
        <w:rPr>
          <w:lang w:val="en-GB"/>
        </w:rPr>
        <w:t xml:space="preserve"> 13. 561–570. </w:t>
      </w:r>
    </w:p>
    <w:p w:rsidR="009C2B7F" w:rsidRPr="00451329" w:rsidRDefault="009C2B7F" w:rsidP="00E558A6">
      <w:pPr>
        <w:spacing w:line="276" w:lineRule="auto"/>
        <w:rPr>
          <w:lang w:val="en-GB"/>
        </w:rPr>
      </w:pPr>
      <w:r w:rsidRPr="00451329">
        <w:rPr>
          <w:lang w:val="en-GB"/>
        </w:rPr>
        <w:t xml:space="preserve">Subbarao, Karumuri V. 2003. </w:t>
      </w:r>
      <w:r w:rsidRPr="00451329">
        <w:rPr>
          <w:i/>
          <w:lang w:val="en-GB"/>
        </w:rPr>
        <w:t>Backward control: Evidence from Mizo</w:t>
      </w:r>
      <w:r w:rsidRPr="00451329">
        <w:rPr>
          <w:lang w:val="en-GB"/>
        </w:rPr>
        <w:t>. Ms. (Delhi: University of Delhi.)</w:t>
      </w:r>
    </w:p>
    <w:p w:rsidR="009C2B7F" w:rsidRPr="00451329" w:rsidRDefault="009C2B7F" w:rsidP="00E558A6">
      <w:pPr>
        <w:spacing w:line="276" w:lineRule="auto"/>
        <w:rPr>
          <w:lang w:val="en-GB"/>
        </w:rPr>
      </w:pPr>
      <w:r w:rsidRPr="00451329">
        <w:rPr>
          <w:lang w:val="en-GB"/>
        </w:rPr>
        <w:t xml:space="preserve">Suñer, Margarita. 1988. The role of agreement in clitic-doubled constructions. </w:t>
      </w:r>
      <w:r w:rsidRPr="00451329">
        <w:rPr>
          <w:i/>
          <w:iCs/>
          <w:lang w:val="en-GB"/>
        </w:rPr>
        <w:t>Natural</w:t>
      </w:r>
      <w:r w:rsidR="007A054C">
        <w:rPr>
          <w:i/>
          <w:iCs/>
          <w:lang w:val="en-GB"/>
        </w:rPr>
        <w:t xml:space="preserve"> </w:t>
      </w:r>
      <w:r w:rsidRPr="00451329">
        <w:rPr>
          <w:i/>
          <w:iCs/>
          <w:lang w:val="en-GB"/>
        </w:rPr>
        <w:t xml:space="preserve">Language &amp; Linguistic Theory </w:t>
      </w:r>
      <w:r w:rsidRPr="00451329">
        <w:rPr>
          <w:lang w:val="en-GB"/>
        </w:rPr>
        <w:t>6. 391–434.</w:t>
      </w:r>
    </w:p>
    <w:p w:rsidR="009C2B7F" w:rsidRPr="00451329" w:rsidRDefault="009C2B7F" w:rsidP="00E558A6">
      <w:pPr>
        <w:spacing w:line="276" w:lineRule="auto"/>
        <w:rPr>
          <w:lang w:val="en-GB"/>
        </w:rPr>
      </w:pPr>
      <w:r w:rsidRPr="00451329">
        <w:rPr>
          <w:lang w:val="en-GB"/>
        </w:rPr>
        <w:t xml:space="preserve">Ura, Hiroyuki. 1996. </w:t>
      </w:r>
      <w:r w:rsidRPr="00451329">
        <w:rPr>
          <w:i/>
          <w:iCs/>
          <w:lang w:val="en-GB"/>
        </w:rPr>
        <w:t>Multiple feature checking: A theory of grammatical function splitting</w:t>
      </w:r>
      <w:r w:rsidRPr="00451329">
        <w:rPr>
          <w:lang w:val="en-GB"/>
        </w:rPr>
        <w:t>. Cambridge, MA: MIT. (Doctoral dissertation.)</w:t>
      </w:r>
    </w:p>
    <w:p w:rsidR="009C2B7F" w:rsidRPr="00451329" w:rsidRDefault="009C2B7F" w:rsidP="00E558A6">
      <w:pPr>
        <w:spacing w:line="276" w:lineRule="auto"/>
        <w:rPr>
          <w:lang w:val="en-GB"/>
        </w:rPr>
      </w:pPr>
      <w:r w:rsidRPr="00451329">
        <w:rPr>
          <w:lang w:val="en-GB"/>
        </w:rPr>
        <w:t xml:space="preserve">Wurmbrand, Susi. 2001. </w:t>
      </w:r>
      <w:r w:rsidRPr="00451329">
        <w:rPr>
          <w:i/>
          <w:iCs/>
          <w:lang w:val="en-GB"/>
        </w:rPr>
        <w:t>Infinitives: Restructuring and clause structure</w:t>
      </w:r>
      <w:r w:rsidRPr="00451329">
        <w:rPr>
          <w:lang w:val="en-GB"/>
        </w:rPr>
        <w:t xml:space="preserve">. </w:t>
      </w:r>
      <w:smartTag w:uri="urn:schemas-microsoft-com:office:smarttags" w:element="place">
        <w:smartTag w:uri="urn:schemas-microsoft-com:office:smarttags" w:element="State">
          <w:r w:rsidRPr="00451329">
            <w:rPr>
              <w:lang w:val="en-GB"/>
            </w:rPr>
            <w:t>Berlin</w:t>
          </w:r>
        </w:smartTag>
      </w:smartTag>
      <w:r w:rsidRPr="00451329">
        <w:rPr>
          <w:lang w:val="en-GB"/>
        </w:rPr>
        <w:t>: Mouton de</w:t>
      </w:r>
      <w:r w:rsidR="007A054C">
        <w:rPr>
          <w:lang w:val="en-GB"/>
        </w:rPr>
        <w:t xml:space="preserve"> </w:t>
      </w:r>
      <w:r w:rsidRPr="00451329">
        <w:rPr>
          <w:lang w:val="en-GB"/>
        </w:rPr>
        <w:t>Gruyter.</w:t>
      </w:r>
    </w:p>
    <w:p w:rsidR="009C2B7F" w:rsidRPr="00451329" w:rsidRDefault="009C2B7F" w:rsidP="00E558A6">
      <w:pPr>
        <w:spacing w:line="276" w:lineRule="auto"/>
        <w:rPr>
          <w:lang w:val="en-GB"/>
        </w:rPr>
      </w:pPr>
      <w:r w:rsidRPr="00451329">
        <w:rPr>
          <w:lang w:val="en-GB"/>
        </w:rPr>
        <w:t>Yoon, James Hye-Suk. 1996. Ambiguity of government and the Chain Condition.</w:t>
      </w:r>
      <w:r w:rsidR="007A054C">
        <w:rPr>
          <w:lang w:val="en-GB"/>
        </w:rPr>
        <w:t xml:space="preserve"> </w:t>
      </w:r>
      <w:r w:rsidRPr="00451329">
        <w:rPr>
          <w:i/>
          <w:iCs/>
          <w:lang w:val="en-GB"/>
        </w:rPr>
        <w:t>Natural Language &amp; Linguistic Theory</w:t>
      </w:r>
      <w:r w:rsidRPr="00451329">
        <w:rPr>
          <w:lang w:val="en-GB"/>
        </w:rPr>
        <w:t xml:space="preserve"> 14. 105–162. </w:t>
      </w:r>
    </w:p>
    <w:p w:rsidR="00C77A3A" w:rsidRPr="00DD5B39" w:rsidRDefault="009C2B7F" w:rsidP="00E558A6">
      <w:pPr>
        <w:spacing w:line="276" w:lineRule="auto"/>
        <w:rPr>
          <w:lang w:val="en-GB"/>
        </w:rPr>
        <w:sectPr w:rsidR="00C77A3A" w:rsidRPr="00DD5B39" w:rsidSect="00A97327">
          <w:headerReference w:type="even" r:id="rId9"/>
          <w:headerReference w:type="first" r:id="rId10"/>
          <w:footnotePr>
            <w:pos w:val="beneathText"/>
            <w:numRestart w:val="eachSect"/>
          </w:footnotePr>
          <w:endnotePr>
            <w:numFmt w:val="decimal"/>
          </w:endnotePr>
          <w:type w:val="continuous"/>
          <w:pgSz w:w="11905" w:h="16837" w:code="9"/>
          <w:pgMar w:top="1440" w:right="1440" w:bottom="1440" w:left="1440" w:header="0" w:footer="0" w:gutter="0"/>
          <w:cols w:space="720"/>
          <w:docGrid w:linePitch="360"/>
        </w:sectPr>
      </w:pPr>
      <w:r w:rsidRPr="00451329">
        <w:rPr>
          <w:lang w:val="en-GB"/>
        </w:rPr>
        <w:t xml:space="preserve">Zubizarreta, Maria Luisa. 1985. The relation between morphophonology and morphosyntax: The case of Romance causatives. </w:t>
      </w:r>
      <w:r w:rsidRPr="00451329">
        <w:rPr>
          <w:i/>
          <w:iCs/>
          <w:lang w:val="en-GB"/>
        </w:rPr>
        <w:t>Linguistic Inquiry</w:t>
      </w:r>
      <w:r w:rsidRPr="00451329">
        <w:rPr>
          <w:lang w:val="en-GB"/>
        </w:rPr>
        <w:t xml:space="preserve"> 16. 247–289.</w:t>
      </w:r>
    </w:p>
    <w:p w:rsidR="00E44F71" w:rsidRPr="00451329" w:rsidRDefault="00E44F71" w:rsidP="00DD5B39">
      <w:pPr>
        <w:pStyle w:val="a8"/>
        <w:spacing w:line="276" w:lineRule="auto"/>
        <w:jc w:val="left"/>
        <w:rPr>
          <w:lang w:val="en-US"/>
        </w:rPr>
      </w:pPr>
    </w:p>
    <w:sectPr w:rsidR="00E44F71" w:rsidRPr="00451329" w:rsidSect="00DD5B39">
      <w:headerReference w:type="default" r:id="rId11"/>
      <w:footnotePr>
        <w:numRestart w:val="eachSect"/>
      </w:footnotePr>
      <w:pgSz w:w="11900" w:h="16840"/>
      <w:pgMar w:top="1440" w:right="1440" w:bottom="1440" w:left="1440" w:header="0" w:footer="879"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0A5" w:rsidRDefault="009450A5">
      <w:r>
        <w:separator/>
      </w:r>
    </w:p>
  </w:endnote>
  <w:endnote w:type="continuationSeparator" w:id="0">
    <w:p w:rsidR="009450A5" w:rsidRDefault="00945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roid Sans Fallback">
    <w:altName w:val="Times New Roman"/>
    <w:charset w:val="00"/>
    <w:family w:val="auto"/>
    <w:pitch w:val="variable"/>
  </w:font>
  <w:font w:name="FreeSans">
    <w:altName w:val="Sylfaen"/>
    <w:charset w:val="00"/>
    <w:family w:val="swiss"/>
    <w:pitch w:val="variable"/>
    <w:sig w:usb0="E4178EFF" w:usb1="4200FDFF" w:usb2="000000A0" w:usb3="00000000" w:csb0="000001BF" w:csb1="00000000"/>
  </w:font>
  <w:font w:name="Garamond">
    <w:panose1 w:val="02020404030301010803"/>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Times">
    <w:altName w:val="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itstream Vera Sans">
    <w:altName w:val="Arial"/>
    <w:charset w:val="00"/>
    <w:family w:val="swiss"/>
    <w:pitch w:val="variable"/>
    <w:sig w:usb0="00000003" w:usb1="1000204A" w:usb2="00000000" w:usb3="00000000" w:csb0="00000001" w:csb1="00000000"/>
  </w:font>
  <w:font w:name="Mincho">
    <w:altName w:val="明朝"/>
    <w:panose1 w:val="02020609040305080305"/>
    <w:charset w:val="80"/>
    <w:family w:val="roman"/>
    <w:notTrueType/>
    <w:pitch w:val="fixed"/>
    <w:sig w:usb0="00000001" w:usb1="08070000" w:usb2="00000010" w:usb3="00000000" w:csb0="00020000" w:csb1="00000000"/>
  </w:font>
  <w:font w:name="Geneva">
    <w:altName w:val="Arial"/>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aditional Arabic">
    <w:charset w:val="B2"/>
    <w:family w:val="roman"/>
    <w:pitch w:val="variable"/>
    <w:sig w:usb0="00002003" w:usb1="80000000" w:usb2="00000008" w:usb3="00000000" w:csb0="00000041" w:csb1="00000000"/>
  </w:font>
  <w:font w:name="Bitstream Vera Serif">
    <w:altName w:val="Times New Roman"/>
    <w:charset w:val="00"/>
    <w:family w:val="roman"/>
    <w:pitch w:val="default"/>
  </w:font>
  <w:font w:name="Times 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0A5" w:rsidRDefault="009450A5">
      <w:r>
        <w:separator/>
      </w:r>
    </w:p>
  </w:footnote>
  <w:footnote w:type="continuationSeparator" w:id="0">
    <w:p w:rsidR="009450A5" w:rsidRDefault="009450A5">
      <w:r>
        <w:continuationSeparator/>
      </w:r>
    </w:p>
  </w:footnote>
  <w:footnote w:id="1">
    <w:p w:rsidR="00ED409C" w:rsidRPr="00233EA9" w:rsidDel="00BB08F8" w:rsidRDefault="00ED409C" w:rsidP="00451329">
      <w:pPr>
        <w:pStyle w:val="footnoteexample"/>
        <w:tabs>
          <w:tab w:val="clear" w:pos="425"/>
          <w:tab w:val="left" w:pos="0"/>
        </w:tabs>
        <w:spacing w:line="276" w:lineRule="auto"/>
        <w:ind w:left="0" w:firstLine="0"/>
        <w:rPr>
          <w:del w:id="270" w:author="Mihaela Moreno" w:date="2018-06-15T14:17:00Z"/>
          <w:rFonts w:cs="Times New Roman"/>
          <w:lang w:val="pt-BR"/>
        </w:rPr>
      </w:pPr>
      <w:del w:id="271" w:author="Mihaela Moreno" w:date="2018-06-15T14:17:00Z">
        <w:r w:rsidRPr="00233EA9" w:rsidDel="00BB08F8">
          <w:rPr>
            <w:rStyle w:val="a4"/>
            <w:rFonts w:cs="Times New Roman"/>
            <w:sz w:val="20"/>
          </w:rPr>
          <w:footnoteRef/>
        </w:r>
        <w:r w:rsidRPr="00233EA9" w:rsidDel="00BB08F8">
          <w:rPr>
            <w:rFonts w:cs="Times New Roman"/>
            <w:lang w:val="en-US"/>
          </w:rPr>
          <w:delText xml:space="preserve"> </w:delText>
        </w:r>
        <w:r w:rsidRPr="00233EA9" w:rsidDel="00BB08F8">
          <w:rPr>
            <w:rFonts w:cs="Times New Roman"/>
            <w:iCs/>
            <w:lang w:val="en-US"/>
          </w:rPr>
          <w:delText>The existence of Backward Control is already a fact, as it</w:delText>
        </w:r>
        <w:r w:rsidRPr="00233EA9" w:rsidDel="00BB08F8">
          <w:rPr>
            <w:rFonts w:cs="Times New Roman"/>
            <w:lang w:val="en-US"/>
          </w:rPr>
          <w:delText xml:space="preserve"> has been verified in several languages: Backward Subject Control (BSC) has been attested in Japanese (Kuroda 1978), Tsez (Polinsky &amp; Potsdam 2002), Mizo (Subbarao 2003), Greek, Romanian and Spanish (Alexiadou et al. 2010) and Backward Object Control (BOC) in Brazilian </w:delText>
        </w:r>
        <w:r w:rsidRPr="00233EA9" w:rsidDel="00BB08F8">
          <w:rPr>
            <w:rFonts w:cs="Times New Roman"/>
            <w:lang w:val="pt-BR"/>
          </w:rPr>
          <w:delText>Portuguese (Farrell 1995), Korean (Monahan 2003) and Malagasy (Potsdam 2006).</w:delText>
        </w:r>
      </w:del>
    </w:p>
    <w:p w:rsidR="00ED409C" w:rsidRPr="00233EA9" w:rsidDel="00BB08F8" w:rsidRDefault="00ED409C" w:rsidP="00451329">
      <w:pPr>
        <w:pStyle w:val="footnoteexample"/>
        <w:tabs>
          <w:tab w:val="clear" w:pos="425"/>
          <w:tab w:val="left" w:pos="0"/>
        </w:tabs>
        <w:spacing w:line="276" w:lineRule="auto"/>
        <w:ind w:left="0" w:firstLine="0"/>
        <w:rPr>
          <w:del w:id="272" w:author="Mihaela Moreno" w:date="2018-06-15T14:17:00Z"/>
          <w:rFonts w:cs="Times New Roman"/>
          <w:lang w:val="en-US"/>
        </w:rPr>
      </w:pPr>
    </w:p>
  </w:footnote>
  <w:footnote w:id="2">
    <w:p w:rsidR="00ED409C" w:rsidRPr="00233EA9" w:rsidRDefault="00ED409C" w:rsidP="00451329">
      <w:pPr>
        <w:pStyle w:val="footnoteexample"/>
        <w:tabs>
          <w:tab w:val="clear" w:pos="425"/>
          <w:tab w:val="left" w:pos="0"/>
        </w:tabs>
        <w:spacing w:line="276" w:lineRule="auto"/>
        <w:ind w:left="0" w:firstLine="0"/>
        <w:rPr>
          <w:rFonts w:cs="Times New Roman"/>
        </w:rPr>
      </w:pPr>
      <w:r w:rsidRPr="00233EA9">
        <w:rPr>
          <w:rStyle w:val="a4"/>
          <w:rFonts w:cs="Times New Roman"/>
          <w:sz w:val="20"/>
        </w:rPr>
        <w:footnoteRef/>
      </w:r>
      <w:r w:rsidRPr="00233EA9">
        <w:rPr>
          <w:rFonts w:cs="Times New Roman"/>
        </w:rPr>
        <w:t xml:space="preserve"> We use the term </w:t>
      </w:r>
      <w:r w:rsidRPr="00233EA9">
        <w:rPr>
          <w:rFonts w:cs="Times New Roman"/>
          <w:i/>
        </w:rPr>
        <w:t>le</w:t>
      </w:r>
      <w:r w:rsidRPr="00233EA9">
        <w:rPr>
          <w:rFonts w:cs="Times New Roman"/>
          <w:bCs/>
          <w:i/>
          <w:iCs/>
          <w:color w:val="231F20"/>
          <w:lang w:bidi="he-IL"/>
        </w:rPr>
        <w:t>í</w:t>
      </w:r>
      <w:r w:rsidRPr="00233EA9">
        <w:rPr>
          <w:rFonts w:cs="Times New Roman"/>
          <w:i/>
        </w:rPr>
        <w:t xml:space="preserve">sta </w:t>
      </w:r>
      <w:r w:rsidRPr="00233EA9">
        <w:rPr>
          <w:rFonts w:cs="Times New Roman"/>
        </w:rPr>
        <w:t xml:space="preserve">to differentiate the use of dative </w:t>
      </w:r>
      <w:r w:rsidRPr="00233EA9">
        <w:rPr>
          <w:rFonts w:cs="Times New Roman"/>
          <w:i/>
        </w:rPr>
        <w:t>le</w:t>
      </w:r>
      <w:r w:rsidRPr="00233EA9">
        <w:rPr>
          <w:rFonts w:cs="Times New Roman"/>
        </w:rPr>
        <w:t xml:space="preserve"> clitics from the accusative </w:t>
      </w:r>
      <w:r w:rsidRPr="00233EA9">
        <w:rPr>
          <w:rFonts w:cs="Times New Roman"/>
          <w:i/>
        </w:rPr>
        <w:t>lo</w:t>
      </w:r>
      <w:r w:rsidRPr="00233EA9">
        <w:rPr>
          <w:rFonts w:cs="Times New Roman"/>
        </w:rPr>
        <w:t xml:space="preserve"> clitics in lo</w:t>
      </w:r>
      <w:r w:rsidRPr="00233EA9">
        <w:rPr>
          <w:rFonts w:cs="Times New Roman"/>
          <w:bCs/>
          <w:iCs/>
          <w:color w:val="231F20"/>
          <w:lang w:bidi="he-IL"/>
        </w:rPr>
        <w:t>í</w:t>
      </w:r>
      <w:r w:rsidRPr="00233EA9">
        <w:rPr>
          <w:rFonts w:cs="Times New Roman"/>
        </w:rPr>
        <w:t>sta Spanish.</w:t>
      </w:r>
    </w:p>
  </w:footnote>
  <w:footnote w:id="3">
    <w:p w:rsidR="00ED409C" w:rsidRPr="00233EA9" w:rsidRDefault="00ED409C" w:rsidP="00451329">
      <w:pPr>
        <w:pStyle w:val="footnoteexample"/>
        <w:tabs>
          <w:tab w:val="clear" w:pos="425"/>
          <w:tab w:val="left" w:pos="0"/>
        </w:tabs>
        <w:spacing w:line="276" w:lineRule="auto"/>
        <w:ind w:left="0" w:firstLine="0"/>
        <w:rPr>
          <w:rFonts w:cs="Times New Roman"/>
          <w:lang w:val="en-US"/>
        </w:rPr>
      </w:pPr>
      <w:r w:rsidRPr="00233EA9">
        <w:rPr>
          <w:rStyle w:val="a4"/>
          <w:rFonts w:cs="Times New Roman"/>
          <w:sz w:val="20"/>
        </w:rPr>
        <w:footnoteRef/>
      </w:r>
      <w:r w:rsidRPr="00233EA9">
        <w:rPr>
          <w:rFonts w:cs="Times New Roman"/>
          <w:lang w:val="en-US"/>
        </w:rPr>
        <w:t xml:space="preserve"> According to Jairo Nunes (p.c.), the alleged difference in meaning between (</w:t>
      </w:r>
      <w:ins w:id="329" w:author="Mihaela Moreno" w:date="2018-06-17T11:58:00Z">
        <w:r>
          <w:rPr>
            <w:rFonts w:cs="Times New Roman"/>
            <w:lang w:val="en-US"/>
          </w:rPr>
          <w:t>i</w:t>
        </w:r>
      </w:ins>
      <w:del w:id="330" w:author="Mihaela Moreno" w:date="2018-06-17T11:58:00Z">
        <w:r w:rsidRPr="00233EA9" w:rsidDel="000B1087">
          <w:rPr>
            <w:rFonts w:cs="Times New Roman"/>
            <w:lang w:val="en-US"/>
          </w:rPr>
          <w:delText>8a</w:delText>
        </w:r>
      </w:del>
      <w:r w:rsidRPr="00233EA9">
        <w:rPr>
          <w:rFonts w:cs="Times New Roman"/>
          <w:lang w:val="en-US"/>
        </w:rPr>
        <w:t>) and (</w:t>
      </w:r>
      <w:ins w:id="331" w:author="Mihaela Moreno" w:date="2018-06-17T11:58:00Z">
        <w:r>
          <w:rPr>
            <w:rFonts w:cs="Times New Roman"/>
            <w:lang w:val="en-US"/>
          </w:rPr>
          <w:t>ii</w:t>
        </w:r>
      </w:ins>
      <w:del w:id="332" w:author="Mihaela Moreno" w:date="2018-06-17T11:58:00Z">
        <w:r w:rsidRPr="00233EA9" w:rsidDel="000B1087">
          <w:rPr>
            <w:rFonts w:cs="Times New Roman"/>
            <w:lang w:val="en-US"/>
          </w:rPr>
          <w:delText>8b</w:delText>
        </w:r>
      </w:del>
      <w:r w:rsidRPr="00233EA9">
        <w:rPr>
          <w:rFonts w:cs="Times New Roman"/>
          <w:lang w:val="en-US"/>
        </w:rPr>
        <w:t xml:space="preserve">) seems to be no different from what we find in their subjunctive counterparts: </w:t>
      </w:r>
    </w:p>
    <w:p w:rsidR="00ED409C" w:rsidRPr="00233EA9" w:rsidRDefault="00ED409C" w:rsidP="00451329">
      <w:pPr>
        <w:pStyle w:val="footnoteexample"/>
        <w:tabs>
          <w:tab w:val="clear" w:pos="425"/>
          <w:tab w:val="left" w:pos="0"/>
        </w:tabs>
        <w:spacing w:line="276" w:lineRule="auto"/>
        <w:ind w:left="0" w:firstLine="0"/>
        <w:rPr>
          <w:rFonts w:cs="Times New Roman"/>
          <w:lang w:val="pt-BR"/>
        </w:rPr>
      </w:pPr>
    </w:p>
    <w:p w:rsidR="00ED409C" w:rsidRPr="00233EA9" w:rsidRDefault="00ED409C" w:rsidP="00451329">
      <w:pPr>
        <w:pStyle w:val="footnoteexample"/>
        <w:tabs>
          <w:tab w:val="clear" w:pos="425"/>
          <w:tab w:val="left" w:pos="0"/>
        </w:tabs>
        <w:spacing w:line="276" w:lineRule="auto"/>
        <w:ind w:left="0" w:firstLine="0"/>
        <w:rPr>
          <w:rFonts w:cs="Times New Roman"/>
          <w:lang w:val="pt-BR"/>
        </w:rPr>
      </w:pPr>
      <w:r w:rsidRPr="00233EA9">
        <w:rPr>
          <w:rFonts w:cs="Times New Roman"/>
          <w:lang w:val="pt-BR"/>
        </w:rPr>
        <w:t>(i)</w:t>
      </w:r>
      <w:r w:rsidRPr="00233EA9">
        <w:rPr>
          <w:rFonts w:cs="Times New Roman"/>
          <w:lang w:val="pt-BR"/>
        </w:rPr>
        <w:tab/>
        <w:t>Eu mandei que/fiz      com que o    médico examinasse a    minha filha.</w:t>
      </w:r>
    </w:p>
    <w:p w:rsidR="00ED409C" w:rsidRPr="00233EA9" w:rsidRDefault="00ED409C" w:rsidP="00451329">
      <w:pPr>
        <w:pStyle w:val="footnoteexample"/>
        <w:tabs>
          <w:tab w:val="clear" w:pos="425"/>
          <w:tab w:val="left" w:pos="0"/>
        </w:tabs>
        <w:spacing w:line="276" w:lineRule="auto"/>
        <w:ind w:left="0" w:firstLine="0"/>
        <w:rPr>
          <w:rFonts w:cs="Times New Roman"/>
          <w:lang w:val="en-US"/>
        </w:rPr>
      </w:pPr>
      <w:r w:rsidRPr="00233EA9">
        <w:rPr>
          <w:rFonts w:cs="Times New Roman"/>
          <w:lang w:val="pt-BR"/>
        </w:rPr>
        <w:tab/>
      </w:r>
      <w:r w:rsidRPr="00233EA9">
        <w:rPr>
          <w:rFonts w:cs="Times New Roman"/>
          <w:lang w:val="en-US"/>
        </w:rPr>
        <w:t xml:space="preserve">I    ordered that/made that         the </w:t>
      </w:r>
      <w:proofErr w:type="gramStart"/>
      <w:r w:rsidRPr="00233EA9">
        <w:rPr>
          <w:rFonts w:cs="Times New Roman"/>
          <w:lang w:val="en-US"/>
        </w:rPr>
        <w:t>doctor  examine</w:t>
      </w:r>
      <w:proofErr w:type="gramEnd"/>
      <w:r w:rsidRPr="00233EA9">
        <w:rPr>
          <w:rFonts w:cs="Times New Roman"/>
          <w:lang w:val="en-US"/>
        </w:rPr>
        <w:t xml:space="preserve">      the my      daughter.</w:t>
      </w:r>
    </w:p>
    <w:p w:rsidR="00ED409C" w:rsidRPr="00233EA9" w:rsidRDefault="00ED409C" w:rsidP="00451329">
      <w:pPr>
        <w:pStyle w:val="footnoteexample"/>
        <w:tabs>
          <w:tab w:val="clear" w:pos="425"/>
          <w:tab w:val="left" w:pos="0"/>
        </w:tabs>
        <w:spacing w:line="276" w:lineRule="auto"/>
        <w:ind w:left="0" w:firstLine="0"/>
        <w:rPr>
          <w:rFonts w:cs="Times New Roman"/>
          <w:lang w:val="pt-BR"/>
        </w:rPr>
      </w:pPr>
    </w:p>
    <w:p w:rsidR="00ED409C" w:rsidRPr="00233EA9" w:rsidRDefault="00ED409C" w:rsidP="00451329">
      <w:pPr>
        <w:pStyle w:val="footnoteexample"/>
        <w:tabs>
          <w:tab w:val="clear" w:pos="425"/>
          <w:tab w:val="left" w:pos="0"/>
        </w:tabs>
        <w:spacing w:line="276" w:lineRule="auto"/>
        <w:ind w:left="0" w:firstLine="0"/>
        <w:rPr>
          <w:rFonts w:cs="Times New Roman"/>
          <w:lang w:val="pt-BR"/>
        </w:rPr>
      </w:pPr>
      <w:r w:rsidRPr="00233EA9">
        <w:rPr>
          <w:rFonts w:cs="Times New Roman"/>
          <w:lang w:val="pt-BR"/>
        </w:rPr>
        <w:t>(ii)</w:t>
      </w:r>
      <w:r w:rsidRPr="00233EA9">
        <w:rPr>
          <w:rFonts w:cs="Times New Roman"/>
          <w:lang w:val="pt-BR"/>
        </w:rPr>
        <w:tab/>
        <w:t>Eu  mandei  que/fiz      com que a    minha filha        fosse examinada pelo     médico.</w:t>
      </w:r>
    </w:p>
    <w:p w:rsidR="00ED409C" w:rsidRPr="00233EA9" w:rsidRDefault="00ED409C" w:rsidP="00451329">
      <w:pPr>
        <w:pStyle w:val="footnoteexample"/>
        <w:tabs>
          <w:tab w:val="clear" w:pos="425"/>
          <w:tab w:val="left" w:pos="0"/>
        </w:tabs>
        <w:spacing w:line="276" w:lineRule="auto"/>
        <w:ind w:left="0" w:firstLine="0"/>
        <w:rPr>
          <w:rFonts w:cs="Times New Roman"/>
          <w:lang w:val="en-US"/>
        </w:rPr>
      </w:pPr>
      <w:r w:rsidRPr="00233EA9">
        <w:rPr>
          <w:rFonts w:cs="Times New Roman"/>
          <w:lang w:val="pt-BR"/>
        </w:rPr>
        <w:tab/>
      </w:r>
      <w:r w:rsidRPr="00233EA9">
        <w:rPr>
          <w:rFonts w:cs="Times New Roman"/>
          <w:lang w:val="en-US"/>
        </w:rPr>
        <w:t xml:space="preserve">I     </w:t>
      </w:r>
      <w:proofErr w:type="gramStart"/>
      <w:r w:rsidRPr="00233EA9">
        <w:rPr>
          <w:rFonts w:cs="Times New Roman"/>
          <w:lang w:val="en-US"/>
        </w:rPr>
        <w:t>ordered  that</w:t>
      </w:r>
      <w:proofErr w:type="gramEnd"/>
      <w:r w:rsidRPr="00233EA9">
        <w:rPr>
          <w:rFonts w:cs="Times New Roman"/>
          <w:lang w:val="en-US"/>
        </w:rPr>
        <w:t>/made that         the my     daughter  was   examined   by.the doctor.</w:t>
      </w:r>
    </w:p>
    <w:p w:rsidR="00ED409C" w:rsidRPr="00233EA9" w:rsidRDefault="00ED409C" w:rsidP="00451329">
      <w:pPr>
        <w:pStyle w:val="footnoteexample"/>
        <w:tabs>
          <w:tab w:val="clear" w:pos="425"/>
          <w:tab w:val="left" w:pos="0"/>
        </w:tabs>
        <w:spacing w:line="276" w:lineRule="auto"/>
        <w:ind w:left="0" w:firstLine="0"/>
        <w:rPr>
          <w:rFonts w:cs="Times New Roman"/>
          <w:lang w:val="en-US"/>
        </w:rPr>
      </w:pPr>
    </w:p>
    <w:p w:rsidR="00ED409C" w:rsidRPr="00233EA9" w:rsidRDefault="00ED409C" w:rsidP="00451329">
      <w:pPr>
        <w:pStyle w:val="footnoteexample"/>
        <w:tabs>
          <w:tab w:val="clear" w:pos="425"/>
          <w:tab w:val="left" w:pos="0"/>
        </w:tabs>
        <w:spacing w:line="276" w:lineRule="auto"/>
        <w:ind w:left="0" w:firstLine="0"/>
        <w:rPr>
          <w:rFonts w:cs="Times New Roman"/>
          <w:lang w:val="en-US"/>
        </w:rPr>
      </w:pPr>
      <w:r w:rsidRPr="00233EA9">
        <w:rPr>
          <w:rFonts w:cs="Times New Roman"/>
          <w:lang w:val="en-US"/>
        </w:rPr>
        <w:t xml:space="preserve">Crucially, in Romanian, a language that permits only subjunctives, there is a clear distinction between (iii) and (iv). </w:t>
      </w:r>
    </w:p>
    <w:p w:rsidR="00ED409C" w:rsidRPr="00233EA9" w:rsidRDefault="00ED409C" w:rsidP="00451329">
      <w:pPr>
        <w:pStyle w:val="footnoteexample"/>
        <w:tabs>
          <w:tab w:val="clear" w:pos="425"/>
          <w:tab w:val="left" w:pos="0"/>
        </w:tabs>
        <w:spacing w:line="276" w:lineRule="auto"/>
        <w:ind w:left="0" w:firstLine="0"/>
        <w:rPr>
          <w:rFonts w:cs="Times New Roman"/>
          <w:lang w:val="en-US"/>
        </w:rPr>
      </w:pPr>
    </w:p>
    <w:p w:rsidR="00ED409C" w:rsidRPr="00233EA9" w:rsidRDefault="00ED409C" w:rsidP="00451329">
      <w:pPr>
        <w:pStyle w:val="footnoteexample"/>
        <w:tabs>
          <w:tab w:val="clear" w:pos="425"/>
          <w:tab w:val="left" w:pos="0"/>
        </w:tabs>
        <w:spacing w:line="276" w:lineRule="auto"/>
        <w:ind w:left="0" w:firstLine="0"/>
        <w:rPr>
          <w:rFonts w:cs="Times New Roman"/>
          <w:lang w:val="en-US"/>
        </w:rPr>
      </w:pPr>
      <w:r w:rsidRPr="00233EA9">
        <w:rPr>
          <w:rFonts w:cs="Times New Roman"/>
          <w:lang w:val="en-US"/>
        </w:rPr>
        <w:t xml:space="preserve">(iii) </w:t>
      </w:r>
      <w:r w:rsidRPr="00233EA9">
        <w:rPr>
          <w:rFonts w:cs="Times New Roman"/>
          <w:lang w:val="en-US"/>
        </w:rPr>
        <w:tab/>
        <w:t>L-am              trimis/făcut     pe Ion   să     mearga la       doctor.</w:t>
      </w:r>
    </w:p>
    <w:p w:rsidR="00ED409C" w:rsidRPr="00233EA9" w:rsidRDefault="00ED409C" w:rsidP="00451329">
      <w:pPr>
        <w:pStyle w:val="footnoteexample"/>
        <w:tabs>
          <w:tab w:val="clear" w:pos="425"/>
          <w:tab w:val="left" w:pos="0"/>
        </w:tabs>
        <w:spacing w:line="276" w:lineRule="auto"/>
        <w:ind w:left="0" w:firstLine="0"/>
        <w:rPr>
          <w:rFonts w:cs="Times New Roman"/>
          <w:lang w:val="en-US"/>
        </w:rPr>
      </w:pPr>
      <w:r w:rsidRPr="00233EA9">
        <w:rPr>
          <w:rFonts w:cs="Times New Roman"/>
          <w:lang w:val="en-US"/>
        </w:rPr>
        <w:t xml:space="preserve">      </w:t>
      </w:r>
      <w:r w:rsidRPr="00233EA9">
        <w:rPr>
          <w:rFonts w:cs="Times New Roman"/>
          <w:lang w:val="en-US"/>
        </w:rPr>
        <w:tab/>
        <w:t>him.</w:t>
      </w:r>
      <w:r w:rsidRPr="00233EA9">
        <w:rPr>
          <w:rFonts w:cs="Times New Roman"/>
          <w:smallCaps/>
          <w:lang w:val="en-US"/>
        </w:rPr>
        <w:t>acc</w:t>
      </w:r>
      <w:r w:rsidRPr="00233EA9">
        <w:rPr>
          <w:rFonts w:cs="Times New Roman"/>
          <w:lang w:val="en-US"/>
        </w:rPr>
        <w:t xml:space="preserve">-have sent/made      </w:t>
      </w:r>
      <w:r w:rsidRPr="00233EA9">
        <w:rPr>
          <w:rFonts w:cs="Times New Roman"/>
          <w:smallCaps/>
          <w:lang w:val="en-US"/>
        </w:rPr>
        <w:t>pe</w:t>
      </w:r>
      <w:r w:rsidRPr="00233EA9">
        <w:rPr>
          <w:rFonts w:cs="Times New Roman"/>
          <w:lang w:val="en-US"/>
        </w:rPr>
        <w:t xml:space="preserve"> John </w:t>
      </w:r>
      <w:r w:rsidRPr="00233EA9">
        <w:rPr>
          <w:rFonts w:cs="Times New Roman"/>
          <w:smallCaps/>
          <w:lang w:val="en-US"/>
        </w:rPr>
        <w:t>sbjv</w:t>
      </w:r>
      <w:r w:rsidRPr="00233EA9">
        <w:rPr>
          <w:rFonts w:cs="Times New Roman"/>
          <w:lang w:val="en-US"/>
        </w:rPr>
        <w:t xml:space="preserve"> go         to.the doctor.</w:t>
      </w:r>
    </w:p>
    <w:p w:rsidR="00ED409C" w:rsidRPr="00233EA9" w:rsidRDefault="00ED409C" w:rsidP="00451329">
      <w:pPr>
        <w:pStyle w:val="footnoteexample"/>
        <w:tabs>
          <w:tab w:val="clear" w:pos="425"/>
          <w:tab w:val="left" w:pos="0"/>
        </w:tabs>
        <w:spacing w:line="276" w:lineRule="auto"/>
        <w:ind w:left="0" w:firstLine="0"/>
        <w:rPr>
          <w:rFonts w:cs="Times New Roman"/>
          <w:lang w:val="en-US"/>
        </w:rPr>
      </w:pPr>
    </w:p>
    <w:p w:rsidR="00ED409C" w:rsidRPr="00233EA9" w:rsidRDefault="00ED409C" w:rsidP="00451329">
      <w:pPr>
        <w:pStyle w:val="footnoteexample"/>
        <w:tabs>
          <w:tab w:val="clear" w:pos="425"/>
          <w:tab w:val="left" w:pos="0"/>
        </w:tabs>
        <w:spacing w:line="276" w:lineRule="auto"/>
        <w:ind w:left="0" w:firstLine="0"/>
        <w:rPr>
          <w:rFonts w:cs="Times New Roman"/>
          <w:lang w:val="en-US"/>
        </w:rPr>
      </w:pPr>
      <w:r w:rsidRPr="00233EA9">
        <w:rPr>
          <w:rFonts w:cs="Times New Roman"/>
          <w:lang w:val="en-US"/>
        </w:rPr>
        <w:t xml:space="preserve">(iv) </w:t>
      </w:r>
      <w:r w:rsidRPr="00233EA9">
        <w:rPr>
          <w:rFonts w:cs="Times New Roman"/>
          <w:lang w:val="en-US"/>
        </w:rPr>
        <w:tab/>
        <w:t xml:space="preserve">Am trimit/făcut să     mearga </w:t>
      </w:r>
      <w:proofErr w:type="gramStart"/>
      <w:r w:rsidRPr="00233EA9">
        <w:rPr>
          <w:rFonts w:cs="Times New Roman"/>
          <w:lang w:val="en-US"/>
        </w:rPr>
        <w:t>Ion  la</w:t>
      </w:r>
      <w:proofErr w:type="gramEnd"/>
      <w:r w:rsidRPr="00233EA9">
        <w:rPr>
          <w:rFonts w:cs="Times New Roman"/>
          <w:lang w:val="en-US"/>
        </w:rPr>
        <w:t xml:space="preserve">       doctor.</w:t>
      </w:r>
    </w:p>
    <w:p w:rsidR="00ED409C" w:rsidRPr="00233EA9" w:rsidRDefault="00ED409C" w:rsidP="00451329">
      <w:pPr>
        <w:pStyle w:val="footnoteexample"/>
        <w:tabs>
          <w:tab w:val="clear" w:pos="425"/>
          <w:tab w:val="left" w:pos="0"/>
        </w:tabs>
        <w:spacing w:line="276" w:lineRule="auto"/>
        <w:ind w:left="0" w:firstLine="0"/>
        <w:rPr>
          <w:rFonts w:cs="Times New Roman"/>
          <w:lang w:val="en-US"/>
        </w:rPr>
      </w:pPr>
      <w:r w:rsidRPr="00233EA9">
        <w:rPr>
          <w:rFonts w:cs="Times New Roman"/>
          <w:lang w:val="en-US"/>
        </w:rPr>
        <w:t xml:space="preserve">      </w:t>
      </w:r>
      <w:r w:rsidRPr="00233EA9">
        <w:rPr>
          <w:rFonts w:cs="Times New Roman"/>
          <w:lang w:val="en-US"/>
        </w:rPr>
        <w:tab/>
        <w:t xml:space="preserve">have sent/made </w:t>
      </w:r>
      <w:r w:rsidRPr="00233EA9">
        <w:rPr>
          <w:rFonts w:cs="Times New Roman"/>
          <w:smallCaps/>
          <w:lang w:val="en-US"/>
        </w:rPr>
        <w:t>sbjv</w:t>
      </w:r>
      <w:r w:rsidRPr="00233EA9">
        <w:rPr>
          <w:rFonts w:cs="Times New Roman"/>
          <w:lang w:val="en-US"/>
        </w:rPr>
        <w:t xml:space="preserve"> go        John to.the doctor.</w:t>
      </w:r>
    </w:p>
    <w:p w:rsidR="00ED409C" w:rsidRPr="00233EA9" w:rsidRDefault="00ED409C" w:rsidP="00451329">
      <w:pPr>
        <w:pStyle w:val="footnoteexample"/>
        <w:tabs>
          <w:tab w:val="clear" w:pos="425"/>
          <w:tab w:val="left" w:pos="0"/>
        </w:tabs>
        <w:spacing w:line="276" w:lineRule="auto"/>
        <w:ind w:left="0" w:firstLine="0"/>
        <w:rPr>
          <w:rFonts w:cs="Times New Roman"/>
          <w:lang w:val="en-US"/>
        </w:rPr>
      </w:pPr>
    </w:p>
    <w:p w:rsidR="00ED409C" w:rsidRPr="00233EA9" w:rsidRDefault="00ED409C" w:rsidP="00451329">
      <w:pPr>
        <w:pStyle w:val="footnoteexample"/>
        <w:tabs>
          <w:tab w:val="clear" w:pos="425"/>
          <w:tab w:val="left" w:pos="0"/>
        </w:tabs>
        <w:spacing w:line="276" w:lineRule="auto"/>
        <w:ind w:left="0" w:firstLine="0"/>
        <w:rPr>
          <w:rFonts w:cs="Times New Roman"/>
        </w:rPr>
      </w:pPr>
      <w:r w:rsidRPr="00233EA9">
        <w:rPr>
          <w:rFonts w:cs="Times New Roman"/>
          <w:lang w:val="en-US"/>
        </w:rPr>
        <w:t xml:space="preserve">The verbs </w:t>
      </w:r>
      <w:r w:rsidRPr="00233EA9">
        <w:rPr>
          <w:rFonts w:cs="Times New Roman"/>
          <w:i/>
          <w:lang w:val="en-US"/>
        </w:rPr>
        <w:t>a trimite</w:t>
      </w:r>
      <w:r w:rsidRPr="00233EA9">
        <w:rPr>
          <w:rFonts w:cs="Times New Roman"/>
          <w:lang w:val="en-US"/>
        </w:rPr>
        <w:t>/</w:t>
      </w:r>
      <w:r w:rsidRPr="00233EA9">
        <w:rPr>
          <w:rFonts w:cs="Times New Roman"/>
          <w:i/>
          <w:lang w:val="en-US"/>
        </w:rPr>
        <w:t>a face</w:t>
      </w:r>
      <w:r w:rsidRPr="00233EA9">
        <w:rPr>
          <w:rFonts w:cs="Times New Roman"/>
          <w:lang w:val="en-US"/>
        </w:rPr>
        <w:t xml:space="preserve"> in (iii) can be interpreted as ‘convince/obligate/force’ whereby John is the </w:t>
      </w:r>
      <w:proofErr w:type="gramStart"/>
      <w:r w:rsidRPr="00233EA9">
        <w:rPr>
          <w:rFonts w:cs="Times New Roman"/>
          <w:lang w:val="en-US"/>
        </w:rPr>
        <w:t>syntactic  argument</w:t>
      </w:r>
      <w:proofErr w:type="gramEnd"/>
      <w:r w:rsidRPr="00233EA9">
        <w:rPr>
          <w:rFonts w:cs="Times New Roman"/>
          <w:lang w:val="en-US"/>
        </w:rPr>
        <w:t xml:space="preserve"> of these verbs, while the same homophonous verbs in (iv) are mere causative verbs that do not subcategorize a direct object. We argue that </w:t>
      </w:r>
      <w:r w:rsidRPr="00233EA9">
        <w:rPr>
          <w:rFonts w:cs="Times New Roman"/>
          <w:i/>
          <w:lang w:val="en-US"/>
        </w:rPr>
        <w:t xml:space="preserve">mandar </w:t>
      </w:r>
      <w:r w:rsidRPr="00233EA9">
        <w:rPr>
          <w:rFonts w:cs="Times New Roman"/>
          <w:lang w:val="en-US"/>
        </w:rPr>
        <w:t xml:space="preserve">and </w:t>
      </w:r>
      <w:r w:rsidRPr="00233EA9">
        <w:rPr>
          <w:rFonts w:cs="Times New Roman"/>
          <w:i/>
          <w:lang w:val="en-US"/>
        </w:rPr>
        <w:t xml:space="preserve">fazer </w:t>
      </w:r>
      <w:r w:rsidRPr="00233EA9">
        <w:rPr>
          <w:rFonts w:cs="Times New Roman"/>
          <w:lang w:val="en-US"/>
        </w:rPr>
        <w:t xml:space="preserve">behave similarly, allowing both types of readings and, hence, two different syntactic structures: as mere causative verbs in subjunctive clauses and as object control verbs like </w:t>
      </w:r>
      <w:r w:rsidRPr="00233EA9">
        <w:rPr>
          <w:rFonts w:cs="Times New Roman"/>
          <w:i/>
          <w:lang w:val="en-US"/>
        </w:rPr>
        <w:t xml:space="preserve">trimite </w:t>
      </w:r>
      <w:r w:rsidRPr="00233EA9">
        <w:rPr>
          <w:rFonts w:cs="Times New Roman"/>
          <w:lang w:val="en-US"/>
        </w:rPr>
        <w:t>‘send’ in (iii).</w:t>
      </w:r>
      <w:r w:rsidRPr="00233EA9">
        <w:rPr>
          <w:rFonts w:cs="Times New Roman"/>
        </w:rPr>
        <w:t xml:space="preserve"> Wurmbrand (2001) also claims that in German causative verbs are ambiguous between raising and control (see Wurmbrand 2001 for more details).</w:t>
      </w:r>
    </w:p>
    <w:p w:rsidR="00ED409C" w:rsidRPr="00233EA9" w:rsidRDefault="00ED409C" w:rsidP="00451329">
      <w:pPr>
        <w:pStyle w:val="footnoteexample"/>
        <w:tabs>
          <w:tab w:val="clear" w:pos="425"/>
          <w:tab w:val="left" w:pos="0"/>
        </w:tabs>
        <w:spacing w:line="276" w:lineRule="auto"/>
        <w:ind w:left="0" w:firstLine="0"/>
        <w:rPr>
          <w:rFonts w:cs="Times New Roman"/>
        </w:rPr>
      </w:pPr>
      <w:r w:rsidRPr="00233EA9">
        <w:rPr>
          <w:rFonts w:cs="Times New Roman"/>
        </w:rPr>
        <w:t xml:space="preserve"> </w:t>
      </w:r>
    </w:p>
  </w:footnote>
  <w:footnote w:id="4">
    <w:p w:rsidR="00ED409C" w:rsidRPr="00233EA9" w:rsidRDefault="00ED409C" w:rsidP="00F143D5">
      <w:pPr>
        <w:pStyle w:val="footnoteexample"/>
        <w:tabs>
          <w:tab w:val="clear" w:pos="425"/>
          <w:tab w:val="left" w:pos="0"/>
        </w:tabs>
        <w:spacing w:line="276" w:lineRule="auto"/>
        <w:ind w:left="0" w:firstLine="0"/>
        <w:rPr>
          <w:rFonts w:cs="Times New Roman"/>
          <w:lang w:val="en-US"/>
        </w:rPr>
      </w:pPr>
      <w:r w:rsidRPr="00233EA9">
        <w:rPr>
          <w:rStyle w:val="a4"/>
          <w:rFonts w:cs="Times New Roman"/>
          <w:sz w:val="20"/>
        </w:rPr>
        <w:footnoteRef/>
      </w:r>
      <w:r w:rsidRPr="00233EA9">
        <w:rPr>
          <w:rFonts w:cs="Times New Roman"/>
          <w:lang w:val="en-US"/>
        </w:rPr>
        <w:t xml:space="preserve"> Marcelo Ferreira (p.c.) argues that (13) might sound odd for pragmatic reasons. Sentences like (i), which clearly involves a null expletive in </w:t>
      </w:r>
      <w:proofErr w:type="gramStart"/>
      <w:r w:rsidRPr="00233EA9">
        <w:rPr>
          <w:rFonts w:cs="Times New Roman"/>
          <w:lang w:val="en-US"/>
        </w:rPr>
        <w:t>the  embedded</w:t>
      </w:r>
      <w:proofErr w:type="gramEnd"/>
      <w:r w:rsidRPr="00233EA9">
        <w:rPr>
          <w:rFonts w:cs="Times New Roman"/>
          <w:lang w:val="en-US"/>
        </w:rPr>
        <w:t xml:space="preserve"> subject, sound perfect:</w:t>
      </w:r>
    </w:p>
    <w:p w:rsidR="00ED409C" w:rsidRPr="00233EA9" w:rsidRDefault="00ED409C" w:rsidP="00F143D5">
      <w:pPr>
        <w:pStyle w:val="footnoteexample"/>
        <w:tabs>
          <w:tab w:val="clear" w:pos="425"/>
          <w:tab w:val="left" w:pos="0"/>
        </w:tabs>
        <w:spacing w:line="276" w:lineRule="auto"/>
        <w:ind w:left="0" w:firstLine="0"/>
        <w:rPr>
          <w:rFonts w:cs="Times New Roman"/>
          <w:lang w:val="pt-BR"/>
        </w:rPr>
      </w:pPr>
    </w:p>
    <w:p w:rsidR="00ED409C" w:rsidRPr="00233EA9" w:rsidRDefault="00ED409C" w:rsidP="00F143D5">
      <w:pPr>
        <w:pStyle w:val="footnoteexample"/>
        <w:tabs>
          <w:tab w:val="clear" w:pos="425"/>
          <w:tab w:val="left" w:pos="0"/>
        </w:tabs>
        <w:spacing w:line="276" w:lineRule="auto"/>
        <w:ind w:left="0" w:firstLine="0"/>
        <w:rPr>
          <w:rFonts w:cs="Times New Roman"/>
          <w:lang w:val="pt-BR"/>
        </w:rPr>
      </w:pPr>
      <w:r w:rsidRPr="00233EA9">
        <w:rPr>
          <w:rFonts w:cs="Times New Roman"/>
          <w:lang w:val="pt-BR"/>
        </w:rPr>
        <w:t>(i)</w:t>
      </w:r>
      <w:r w:rsidRPr="00233EA9">
        <w:rPr>
          <w:rFonts w:cs="Times New Roman"/>
          <w:lang w:val="pt-BR"/>
        </w:rPr>
        <w:tab/>
        <w:t>O   arquiteto mandou   ter    uma janela    em cada quarto.</w:t>
      </w:r>
    </w:p>
    <w:p w:rsidR="00ED409C" w:rsidRPr="00233EA9" w:rsidRDefault="00ED409C" w:rsidP="00F143D5">
      <w:pPr>
        <w:pStyle w:val="footnoteexample"/>
        <w:tabs>
          <w:tab w:val="clear" w:pos="425"/>
          <w:tab w:val="left" w:pos="0"/>
        </w:tabs>
        <w:spacing w:line="276" w:lineRule="auto"/>
        <w:ind w:left="0" w:firstLine="0"/>
        <w:rPr>
          <w:rFonts w:cs="Times New Roman"/>
          <w:lang w:val="en-US"/>
        </w:rPr>
      </w:pPr>
      <w:r w:rsidRPr="00233EA9">
        <w:rPr>
          <w:rFonts w:cs="Times New Roman"/>
          <w:lang w:val="pt-BR"/>
        </w:rPr>
        <w:tab/>
      </w:r>
      <w:r w:rsidRPr="00233EA9">
        <w:rPr>
          <w:rFonts w:cs="Times New Roman"/>
          <w:lang w:val="en-US"/>
        </w:rPr>
        <w:t xml:space="preserve">the </w:t>
      </w:r>
      <w:proofErr w:type="gramStart"/>
      <w:r w:rsidRPr="00233EA9">
        <w:rPr>
          <w:rFonts w:cs="Times New Roman"/>
          <w:lang w:val="en-US"/>
        </w:rPr>
        <w:t>architect  ordered</w:t>
      </w:r>
      <w:proofErr w:type="gramEnd"/>
      <w:r w:rsidRPr="00233EA9">
        <w:rPr>
          <w:rFonts w:cs="Times New Roman"/>
          <w:lang w:val="en-US"/>
        </w:rPr>
        <w:t xml:space="preserve">   have a      window in  each  room.</w:t>
      </w:r>
    </w:p>
    <w:p w:rsidR="00ED409C" w:rsidRPr="00233EA9" w:rsidRDefault="00ED409C" w:rsidP="00F143D5">
      <w:pPr>
        <w:pStyle w:val="footnoteexample"/>
        <w:tabs>
          <w:tab w:val="clear" w:pos="425"/>
          <w:tab w:val="left" w:pos="0"/>
        </w:tabs>
        <w:spacing w:line="276" w:lineRule="auto"/>
        <w:ind w:left="0" w:firstLine="0"/>
        <w:rPr>
          <w:rFonts w:cs="Times New Roman"/>
          <w:lang w:val="en-US"/>
        </w:rPr>
      </w:pPr>
    </w:p>
    <w:p w:rsidR="00ED409C" w:rsidRPr="00233EA9" w:rsidRDefault="00ED409C" w:rsidP="00F143D5">
      <w:pPr>
        <w:pStyle w:val="footnoteexample"/>
        <w:tabs>
          <w:tab w:val="clear" w:pos="425"/>
          <w:tab w:val="left" w:pos="0"/>
        </w:tabs>
        <w:spacing w:line="276" w:lineRule="auto"/>
        <w:ind w:left="0" w:firstLine="0"/>
        <w:rPr>
          <w:rFonts w:cs="Times New Roman"/>
          <w:i/>
          <w:lang w:val="en-US"/>
        </w:rPr>
      </w:pPr>
      <w:r w:rsidRPr="00233EA9">
        <w:rPr>
          <w:rFonts w:cs="Times New Roman"/>
          <w:lang w:val="en-US"/>
        </w:rPr>
        <w:t xml:space="preserve">The example Ferreira gives in (i) is similar to examples with the homophonous causative verb </w:t>
      </w:r>
      <w:r w:rsidRPr="00233EA9">
        <w:rPr>
          <w:rFonts w:cs="Times New Roman"/>
          <w:i/>
          <w:lang w:val="en-US"/>
        </w:rPr>
        <w:t>trimite</w:t>
      </w:r>
      <w:r w:rsidRPr="00233EA9">
        <w:rPr>
          <w:rFonts w:cs="Times New Roman"/>
          <w:lang w:val="en-US"/>
        </w:rPr>
        <w:t xml:space="preserve"> or ‘made’ in Romanian, which is syntactically distinct from the object control </w:t>
      </w:r>
      <w:r w:rsidRPr="00233EA9">
        <w:rPr>
          <w:rFonts w:cs="Times New Roman"/>
          <w:i/>
          <w:lang w:val="en-US"/>
        </w:rPr>
        <w:t>trimite/face:</w:t>
      </w:r>
    </w:p>
    <w:p w:rsidR="00ED409C" w:rsidRPr="00233EA9" w:rsidRDefault="00ED409C" w:rsidP="00F143D5">
      <w:pPr>
        <w:pStyle w:val="footnoteexample"/>
        <w:tabs>
          <w:tab w:val="clear" w:pos="425"/>
          <w:tab w:val="left" w:pos="0"/>
        </w:tabs>
        <w:spacing w:line="276" w:lineRule="auto"/>
        <w:ind w:left="0" w:firstLine="0"/>
        <w:rPr>
          <w:rFonts w:cs="Times New Roman"/>
          <w:lang w:val="en-US"/>
        </w:rPr>
      </w:pPr>
    </w:p>
    <w:p w:rsidR="00ED409C" w:rsidRPr="00233EA9" w:rsidRDefault="00ED409C" w:rsidP="00F143D5">
      <w:pPr>
        <w:pStyle w:val="footnoteexample"/>
        <w:tabs>
          <w:tab w:val="clear" w:pos="425"/>
          <w:tab w:val="left" w:pos="0"/>
        </w:tabs>
        <w:spacing w:line="276" w:lineRule="auto"/>
        <w:ind w:left="0" w:firstLine="0"/>
        <w:rPr>
          <w:rFonts w:cs="Times New Roman"/>
          <w:lang w:val="it-IT"/>
        </w:rPr>
      </w:pPr>
      <w:r w:rsidRPr="00233EA9">
        <w:rPr>
          <w:rFonts w:cs="Times New Roman"/>
          <w:lang w:val="it-IT"/>
        </w:rPr>
        <w:t xml:space="preserve">(ii)  </w:t>
      </w:r>
      <w:r w:rsidRPr="00233EA9">
        <w:rPr>
          <w:rFonts w:cs="Times New Roman"/>
          <w:lang w:val="it-IT"/>
        </w:rPr>
        <w:tab/>
        <w:t>Architectul   a trimis s</w:t>
      </w:r>
      <w:ins w:id="334" w:author="Mihaela Moreno" w:date="2018-06-17T12:03:00Z">
        <w:r>
          <w:rPr>
            <w:rFonts w:cs="Times New Roman"/>
            <w:lang w:val="it-IT"/>
          </w:rPr>
          <w:t>ă</w:t>
        </w:r>
      </w:ins>
      <w:del w:id="335" w:author="Mihaela Moreno" w:date="2018-06-17T12:02:00Z">
        <w:r w:rsidRPr="00233EA9" w:rsidDel="000B1087">
          <w:rPr>
            <w:rFonts w:cs="Times New Roman"/>
            <w:lang w:val="it-IT"/>
          </w:rPr>
          <w:delText>a</w:delText>
        </w:r>
      </w:del>
      <w:r w:rsidRPr="00233EA9">
        <w:rPr>
          <w:rFonts w:cs="Times New Roman"/>
          <w:lang w:val="it-IT"/>
        </w:rPr>
        <w:t xml:space="preserve">     se    aduc</w:t>
      </w:r>
      <w:ins w:id="336" w:author="Mihaela Moreno" w:date="2018-06-17T12:03:00Z">
        <w:r>
          <w:rPr>
            <w:rFonts w:cs="Times New Roman"/>
            <w:lang w:val="it-IT"/>
          </w:rPr>
          <w:t>ă</w:t>
        </w:r>
      </w:ins>
      <w:del w:id="337" w:author="Mihaela Moreno" w:date="2018-06-17T12:03:00Z">
        <w:r w:rsidRPr="00233EA9" w:rsidDel="00AB69B7">
          <w:rPr>
            <w:rFonts w:cs="Times New Roman"/>
            <w:lang w:val="it-IT"/>
          </w:rPr>
          <w:delText>a</w:delText>
        </w:r>
      </w:del>
      <w:r w:rsidRPr="00233EA9">
        <w:rPr>
          <w:rFonts w:cs="Times New Roman"/>
          <w:lang w:val="it-IT"/>
        </w:rPr>
        <w:t xml:space="preserve"> o fereastr</w:t>
      </w:r>
      <w:ins w:id="338" w:author="Mihaela Moreno" w:date="2018-06-17T12:03:00Z">
        <w:r>
          <w:rPr>
            <w:rFonts w:cs="Times New Roman"/>
            <w:lang w:val="it-IT"/>
          </w:rPr>
          <w:t>ă</w:t>
        </w:r>
      </w:ins>
      <w:del w:id="339" w:author="Mihaela Moreno" w:date="2018-06-17T12:03:00Z">
        <w:r w:rsidRPr="00233EA9" w:rsidDel="00AB69B7">
          <w:rPr>
            <w:rFonts w:cs="Times New Roman"/>
            <w:lang w:val="it-IT"/>
          </w:rPr>
          <w:delText>a</w:delText>
        </w:r>
      </w:del>
      <w:r w:rsidRPr="00233EA9">
        <w:rPr>
          <w:rFonts w:cs="Times New Roman"/>
          <w:lang w:val="it-IT"/>
        </w:rPr>
        <w:t xml:space="preserve"> </w:t>
      </w:r>
      <w:ins w:id="340" w:author="Mihaela Moreno" w:date="2018-06-17T12:04:00Z">
        <w:r>
          <w:rPr>
            <w:rFonts w:cs="Times New Roman"/>
            <w:lang w:val="it-IT"/>
          </w:rPr>
          <w:t>î</w:t>
        </w:r>
      </w:ins>
      <w:del w:id="341" w:author="Mihaela Moreno" w:date="2018-06-17T12:03:00Z">
        <w:r w:rsidRPr="00233EA9" w:rsidDel="00AB69B7">
          <w:rPr>
            <w:rFonts w:cs="Times New Roman"/>
            <w:lang w:val="it-IT"/>
          </w:rPr>
          <w:delText>i</w:delText>
        </w:r>
      </w:del>
      <w:r w:rsidRPr="00233EA9">
        <w:rPr>
          <w:rFonts w:cs="Times New Roman"/>
          <w:lang w:val="it-IT"/>
        </w:rPr>
        <w:t>n fiecare camer</w:t>
      </w:r>
      <w:ins w:id="342" w:author="Mihaela Moreno" w:date="2018-06-17T12:04:00Z">
        <w:r>
          <w:rPr>
            <w:rFonts w:cs="Times New Roman"/>
            <w:lang w:val="it-IT"/>
          </w:rPr>
          <w:t>ă</w:t>
        </w:r>
      </w:ins>
      <w:del w:id="343" w:author="Mihaela Moreno" w:date="2018-06-17T12:04:00Z">
        <w:r w:rsidRPr="00233EA9" w:rsidDel="00AB69B7">
          <w:rPr>
            <w:rFonts w:cs="Times New Roman"/>
            <w:lang w:val="it-IT"/>
          </w:rPr>
          <w:delText>a</w:delText>
        </w:r>
      </w:del>
      <w:r w:rsidRPr="00233EA9">
        <w:rPr>
          <w:rFonts w:cs="Times New Roman"/>
          <w:lang w:val="it-IT"/>
        </w:rPr>
        <w:t>.</w:t>
      </w:r>
    </w:p>
    <w:p w:rsidR="00ED409C" w:rsidRPr="00233EA9" w:rsidRDefault="00ED409C" w:rsidP="00F143D5">
      <w:pPr>
        <w:pStyle w:val="footnoteexample"/>
        <w:tabs>
          <w:tab w:val="clear" w:pos="425"/>
          <w:tab w:val="left" w:pos="0"/>
        </w:tabs>
        <w:spacing w:line="276" w:lineRule="auto"/>
        <w:ind w:left="0" w:firstLine="0"/>
        <w:rPr>
          <w:rFonts w:cs="Times New Roman"/>
          <w:lang w:val="en-US"/>
        </w:rPr>
      </w:pPr>
      <w:r w:rsidRPr="00233EA9">
        <w:rPr>
          <w:rFonts w:cs="Times New Roman"/>
          <w:lang w:val="en-US"/>
        </w:rPr>
        <w:tab/>
      </w:r>
      <w:proofErr w:type="gramStart"/>
      <w:r w:rsidRPr="00233EA9">
        <w:rPr>
          <w:rFonts w:cs="Times New Roman"/>
          <w:lang w:val="en-US"/>
        </w:rPr>
        <w:t>the.architect</w:t>
      </w:r>
      <w:proofErr w:type="gramEnd"/>
      <w:r w:rsidRPr="00233EA9">
        <w:rPr>
          <w:rFonts w:cs="Times New Roman"/>
          <w:lang w:val="en-US"/>
        </w:rPr>
        <w:t xml:space="preserve"> sent       </w:t>
      </w:r>
      <w:r w:rsidRPr="00233EA9">
        <w:rPr>
          <w:rFonts w:cs="Times New Roman"/>
          <w:smallCaps/>
          <w:lang w:val="en-US"/>
        </w:rPr>
        <w:t>sbjv refl</w:t>
      </w:r>
      <w:r w:rsidRPr="00233EA9">
        <w:rPr>
          <w:rFonts w:cs="Times New Roman"/>
          <w:lang w:val="en-US"/>
        </w:rPr>
        <w:t>bring a window   in each    room.</w:t>
      </w:r>
    </w:p>
    <w:p w:rsidR="00ED409C" w:rsidRPr="00233EA9" w:rsidRDefault="00ED409C" w:rsidP="00F143D5">
      <w:pPr>
        <w:pStyle w:val="footnoteexample"/>
        <w:tabs>
          <w:tab w:val="clear" w:pos="425"/>
          <w:tab w:val="left" w:pos="0"/>
        </w:tabs>
        <w:spacing w:line="276" w:lineRule="auto"/>
        <w:ind w:left="0" w:firstLine="0"/>
        <w:rPr>
          <w:rFonts w:cs="Times New Roman"/>
          <w:lang w:val="en-US"/>
        </w:rPr>
      </w:pPr>
      <w:r w:rsidRPr="00233EA9">
        <w:rPr>
          <w:rFonts w:cs="Times New Roman"/>
          <w:lang w:val="en-US"/>
        </w:rPr>
        <w:tab/>
        <w:t>‘The architect sent to be brought a window in each room.’</w:t>
      </w:r>
    </w:p>
    <w:p w:rsidR="00ED409C" w:rsidRPr="00233EA9" w:rsidRDefault="00ED409C" w:rsidP="00F143D5">
      <w:pPr>
        <w:pStyle w:val="footnoteexample"/>
        <w:tabs>
          <w:tab w:val="clear" w:pos="425"/>
          <w:tab w:val="left" w:pos="0"/>
        </w:tabs>
        <w:spacing w:line="276" w:lineRule="auto"/>
        <w:ind w:left="0" w:firstLine="0"/>
        <w:rPr>
          <w:rFonts w:cs="Times New Roman"/>
          <w:lang w:val="en-US"/>
        </w:rPr>
      </w:pPr>
    </w:p>
  </w:footnote>
  <w:footnote w:id="5">
    <w:p w:rsidR="00ED409C" w:rsidRPr="00233EA9" w:rsidRDefault="00ED409C" w:rsidP="00C62DF2">
      <w:pPr>
        <w:pStyle w:val="footnoteexample"/>
        <w:tabs>
          <w:tab w:val="clear" w:pos="425"/>
          <w:tab w:val="left" w:pos="0"/>
        </w:tabs>
        <w:spacing w:line="276" w:lineRule="auto"/>
        <w:ind w:left="0" w:firstLine="0"/>
        <w:rPr>
          <w:rFonts w:cs="Times New Roman"/>
          <w:lang w:val="en-US"/>
        </w:rPr>
      </w:pPr>
      <w:r w:rsidRPr="00233EA9">
        <w:rPr>
          <w:rStyle w:val="a4"/>
          <w:rFonts w:cs="Times New Roman"/>
          <w:sz w:val="20"/>
        </w:rPr>
        <w:footnoteRef/>
      </w:r>
      <w:r w:rsidRPr="00233EA9">
        <w:rPr>
          <w:rFonts w:cs="Times New Roman"/>
        </w:rPr>
        <w:t xml:space="preserve"> </w:t>
      </w:r>
      <w:r w:rsidRPr="00233EA9">
        <w:rPr>
          <w:rFonts w:cs="Times New Roman"/>
          <w:lang w:val="en-US"/>
        </w:rPr>
        <w:t xml:space="preserve">However, there is a potential counterargument to this proposal: Farrell (1995) argues that in Brazilian Portuguese, </w:t>
      </w:r>
      <w:r w:rsidRPr="00233EA9">
        <w:rPr>
          <w:rFonts w:cs="Times New Roman"/>
          <w:i/>
          <w:lang w:val="en-US"/>
        </w:rPr>
        <w:t xml:space="preserve">mandar </w:t>
      </w:r>
      <w:r w:rsidRPr="00233EA9">
        <w:rPr>
          <w:rFonts w:cs="Times New Roman"/>
          <w:lang w:val="en-US"/>
        </w:rPr>
        <w:t xml:space="preserve">and </w:t>
      </w:r>
      <w:r w:rsidRPr="00233EA9">
        <w:rPr>
          <w:rFonts w:cs="Times New Roman"/>
          <w:i/>
          <w:lang w:val="en-US"/>
        </w:rPr>
        <w:t xml:space="preserve">fazer </w:t>
      </w:r>
      <w:r w:rsidRPr="00233EA9">
        <w:rPr>
          <w:rFonts w:cs="Times New Roman"/>
          <w:lang w:val="en-US"/>
        </w:rPr>
        <w:t>have an ECM syntax and an object control semantics since, unlike standard object control verbs, they</w:t>
      </w:r>
      <w:r w:rsidRPr="00233EA9">
        <w:rPr>
          <w:rFonts w:cs="Times New Roman"/>
          <w:i/>
          <w:lang w:val="en-US"/>
        </w:rPr>
        <w:t xml:space="preserve"> </w:t>
      </w:r>
      <w:r w:rsidRPr="00233EA9">
        <w:rPr>
          <w:rFonts w:cs="Times New Roman"/>
          <w:lang w:val="en-US"/>
        </w:rPr>
        <w:t>cannot be passivized:</w:t>
      </w:r>
    </w:p>
    <w:p w:rsidR="00ED409C" w:rsidRPr="00233EA9" w:rsidRDefault="00ED409C" w:rsidP="00C62DF2">
      <w:pPr>
        <w:pStyle w:val="footnoteexample"/>
        <w:tabs>
          <w:tab w:val="clear" w:pos="425"/>
          <w:tab w:val="left" w:pos="0"/>
        </w:tabs>
        <w:spacing w:line="276" w:lineRule="auto"/>
        <w:ind w:left="0" w:firstLine="0"/>
        <w:rPr>
          <w:rFonts w:cs="Times New Roman"/>
          <w:lang w:val="en-US"/>
        </w:rPr>
      </w:pPr>
    </w:p>
    <w:p w:rsidR="00ED409C" w:rsidRPr="00233EA9" w:rsidRDefault="00ED409C" w:rsidP="00C62DF2">
      <w:pPr>
        <w:pStyle w:val="footnoteexample"/>
        <w:tabs>
          <w:tab w:val="clear" w:pos="425"/>
          <w:tab w:val="left" w:pos="0"/>
        </w:tabs>
        <w:spacing w:line="276" w:lineRule="auto"/>
        <w:ind w:left="0" w:firstLine="0"/>
        <w:rPr>
          <w:rFonts w:cs="Times New Roman"/>
          <w:lang w:val="pt-BR"/>
        </w:rPr>
      </w:pPr>
      <w:r w:rsidRPr="00233EA9">
        <w:rPr>
          <w:rFonts w:cs="Times New Roman"/>
          <w:lang w:val="pt-BR"/>
        </w:rPr>
        <w:t>(i)</w:t>
      </w:r>
      <w:r w:rsidRPr="00233EA9">
        <w:rPr>
          <w:rFonts w:cs="Times New Roman"/>
          <w:lang w:val="pt-BR"/>
        </w:rPr>
        <w:tab/>
        <w:t>*O nenê   foi feito    dormir.</w:t>
      </w:r>
    </w:p>
    <w:p w:rsidR="00ED409C" w:rsidRPr="00233EA9" w:rsidRDefault="00ED409C" w:rsidP="00C62DF2">
      <w:pPr>
        <w:pStyle w:val="footnoteexample"/>
        <w:tabs>
          <w:tab w:val="clear" w:pos="425"/>
          <w:tab w:val="left" w:pos="0"/>
        </w:tabs>
        <w:spacing w:line="276" w:lineRule="auto"/>
        <w:ind w:left="0" w:firstLine="0"/>
        <w:rPr>
          <w:rFonts w:cs="Times New Roman"/>
          <w:lang w:val="en-US"/>
        </w:rPr>
      </w:pPr>
      <w:r w:rsidRPr="00233EA9">
        <w:rPr>
          <w:rFonts w:cs="Times New Roman"/>
          <w:lang w:val="pt-BR"/>
        </w:rPr>
        <w:tab/>
      </w:r>
      <w:r w:rsidRPr="00233EA9">
        <w:rPr>
          <w:rFonts w:cs="Times New Roman"/>
          <w:lang w:val="en-US"/>
        </w:rPr>
        <w:t xml:space="preserve">the </w:t>
      </w:r>
      <w:proofErr w:type="gramStart"/>
      <w:r w:rsidRPr="00233EA9">
        <w:rPr>
          <w:rFonts w:cs="Times New Roman"/>
          <w:lang w:val="en-US"/>
        </w:rPr>
        <w:t>baby  was</w:t>
      </w:r>
      <w:proofErr w:type="gramEnd"/>
      <w:r w:rsidRPr="00233EA9">
        <w:rPr>
          <w:rFonts w:cs="Times New Roman"/>
          <w:lang w:val="en-US"/>
        </w:rPr>
        <w:t xml:space="preserve"> made  sleep.</w:t>
      </w:r>
    </w:p>
    <w:p w:rsidR="00ED409C" w:rsidRPr="00233EA9" w:rsidRDefault="00ED409C" w:rsidP="00C62DF2">
      <w:pPr>
        <w:pStyle w:val="footnoteexample"/>
        <w:tabs>
          <w:tab w:val="clear" w:pos="425"/>
          <w:tab w:val="left" w:pos="0"/>
        </w:tabs>
        <w:spacing w:line="276" w:lineRule="auto"/>
        <w:ind w:left="0" w:firstLine="0"/>
        <w:rPr>
          <w:rFonts w:cs="Times New Roman"/>
          <w:lang w:val="en-US"/>
        </w:rPr>
      </w:pPr>
    </w:p>
    <w:p w:rsidR="00ED409C" w:rsidRPr="00233EA9" w:rsidRDefault="00ED409C" w:rsidP="00C62DF2">
      <w:pPr>
        <w:pStyle w:val="footnoteexample"/>
        <w:tabs>
          <w:tab w:val="clear" w:pos="425"/>
          <w:tab w:val="left" w:pos="0"/>
        </w:tabs>
        <w:spacing w:line="276" w:lineRule="auto"/>
        <w:ind w:left="0" w:firstLine="0"/>
        <w:rPr>
          <w:rFonts w:cs="Times New Roman"/>
          <w:lang w:val="pt-BR"/>
        </w:rPr>
      </w:pPr>
      <w:r w:rsidRPr="00233EA9">
        <w:rPr>
          <w:rFonts w:cs="Times New Roman"/>
          <w:lang w:val="pt-BR"/>
        </w:rPr>
        <w:t>(ii)</w:t>
      </w:r>
      <w:r w:rsidRPr="00233EA9">
        <w:rPr>
          <w:rFonts w:cs="Times New Roman"/>
          <w:lang w:val="pt-BR"/>
        </w:rPr>
        <w:tab/>
        <w:t>Os alunos    foram forçados  a  estudar</w:t>
      </w:r>
      <w:r w:rsidRPr="00233EA9">
        <w:rPr>
          <w:rFonts w:cs="Times New Roman"/>
          <w:lang w:val="pt-BR"/>
        </w:rPr>
        <w:tab/>
        <w:t>mais.</w:t>
      </w:r>
    </w:p>
    <w:p w:rsidR="00ED409C" w:rsidRPr="00233EA9" w:rsidRDefault="00ED409C" w:rsidP="00C62DF2">
      <w:pPr>
        <w:pStyle w:val="footnoteexample"/>
        <w:tabs>
          <w:tab w:val="clear" w:pos="425"/>
          <w:tab w:val="left" w:pos="0"/>
        </w:tabs>
        <w:spacing w:line="276" w:lineRule="auto"/>
        <w:ind w:left="0" w:firstLine="0"/>
        <w:rPr>
          <w:rFonts w:cs="Times New Roman"/>
          <w:lang w:val="en-US"/>
        </w:rPr>
      </w:pPr>
      <w:r w:rsidRPr="00233EA9">
        <w:rPr>
          <w:rFonts w:cs="Times New Roman"/>
          <w:lang w:val="pt-BR"/>
        </w:rPr>
        <w:tab/>
      </w:r>
      <w:r w:rsidRPr="00233EA9">
        <w:rPr>
          <w:rFonts w:cs="Times New Roman"/>
          <w:lang w:val="en-US"/>
        </w:rPr>
        <w:t xml:space="preserve">the students </w:t>
      </w:r>
      <w:proofErr w:type="gramStart"/>
      <w:r w:rsidRPr="00233EA9">
        <w:rPr>
          <w:rFonts w:cs="Times New Roman"/>
          <w:lang w:val="en-US"/>
        </w:rPr>
        <w:t>were  forced</w:t>
      </w:r>
      <w:proofErr w:type="gramEnd"/>
      <w:r w:rsidRPr="00233EA9">
        <w:rPr>
          <w:rFonts w:cs="Times New Roman"/>
          <w:lang w:val="en-US"/>
        </w:rPr>
        <w:t xml:space="preserve">      to study</w:t>
      </w:r>
      <w:r w:rsidRPr="00233EA9">
        <w:rPr>
          <w:rFonts w:cs="Times New Roman"/>
          <w:lang w:val="en-US"/>
        </w:rPr>
        <w:tab/>
        <w:t>more</w:t>
      </w:r>
    </w:p>
    <w:p w:rsidR="00ED409C" w:rsidRPr="00233EA9" w:rsidRDefault="00ED409C" w:rsidP="00C62DF2">
      <w:pPr>
        <w:pStyle w:val="footnoteexample"/>
        <w:tabs>
          <w:tab w:val="clear" w:pos="425"/>
          <w:tab w:val="left" w:pos="0"/>
        </w:tabs>
        <w:spacing w:line="276" w:lineRule="auto"/>
        <w:ind w:left="0" w:firstLine="0"/>
        <w:rPr>
          <w:rFonts w:cs="Times New Roman"/>
          <w:lang w:val="en-US"/>
        </w:rPr>
      </w:pPr>
    </w:p>
    <w:p w:rsidR="00ED409C" w:rsidRPr="00233EA9" w:rsidRDefault="00ED409C" w:rsidP="00C62DF2">
      <w:pPr>
        <w:pStyle w:val="footnoteexample"/>
        <w:tabs>
          <w:tab w:val="clear" w:pos="425"/>
          <w:tab w:val="left" w:pos="0"/>
        </w:tabs>
        <w:spacing w:line="276" w:lineRule="auto"/>
        <w:ind w:left="0" w:firstLine="0"/>
        <w:rPr>
          <w:rFonts w:cs="Times New Roman"/>
          <w:lang w:val="en-US"/>
        </w:rPr>
      </w:pPr>
      <w:r w:rsidRPr="00233EA9">
        <w:rPr>
          <w:rFonts w:cs="Times New Roman"/>
          <w:lang w:val="en-US"/>
        </w:rPr>
        <w:t xml:space="preserve">On the basis of these examples, Farrell (1995) and Hornstein (2003) argue that the causee does not occupy a matrix object position. As Landau (2004) points out, if the causee is an embedded ECM subject, matrix passivization should be able to absorb the accusative and allow raising to the matrix subject position. </w:t>
      </w:r>
    </w:p>
    <w:p w:rsidR="00ED409C" w:rsidRPr="00B41A8F" w:rsidRDefault="00ED409C" w:rsidP="00C62DF2">
      <w:pPr>
        <w:pStyle w:val="footnoteexample"/>
        <w:tabs>
          <w:tab w:val="clear" w:pos="425"/>
          <w:tab w:val="left" w:pos="0"/>
        </w:tabs>
        <w:spacing w:line="276" w:lineRule="auto"/>
        <w:ind w:left="0" w:firstLine="0"/>
        <w:rPr>
          <w:rFonts w:cs="Times New Roman"/>
          <w:i/>
          <w:lang w:val="en-US"/>
        </w:rPr>
      </w:pPr>
      <w:r w:rsidRPr="00233EA9">
        <w:rPr>
          <w:rFonts w:cs="Times New Roman"/>
          <w:lang w:val="en-US"/>
        </w:rPr>
        <w:tab/>
        <w:t>Thus, examples such as (i) are blocked by the different syntax of causatives, since passivization of causatives is illicit in several languages (see Landau 2004; Hornstein, Martins &amp; Nunes 2008). Specifically, Hornstein, Martins &amp; Nunes (2008) argue for English and European Portuguese that the asymmetry between active and passive forms of causat</w:t>
      </w:r>
      <w:r w:rsidRPr="00B41A8F">
        <w:rPr>
          <w:rFonts w:cs="Times New Roman"/>
          <w:lang w:val="en-US"/>
        </w:rPr>
        <w:t xml:space="preserve">ive verbs is triggered by the fact that the infinitival complement must be </w:t>
      </w:r>
      <w:r w:rsidRPr="00B41A8F">
        <w:rPr>
          <w:rFonts w:cs="Times New Roman"/>
          <w:i/>
          <w:lang w:val="en-US"/>
        </w:rPr>
        <w:t>bare</w:t>
      </w:r>
      <w:r w:rsidRPr="00B41A8F">
        <w:rPr>
          <w:rFonts w:cs="Times New Roman"/>
          <w:lang w:val="en-US"/>
        </w:rPr>
        <w:t xml:space="preserve"> when selected by </w:t>
      </w:r>
      <w:r w:rsidRPr="00B41A8F">
        <w:rPr>
          <w:rFonts w:cs="Times New Roman"/>
          <w:i/>
          <w:lang w:val="en-US"/>
        </w:rPr>
        <w:t>the active form</w:t>
      </w:r>
      <w:r w:rsidRPr="00B41A8F">
        <w:rPr>
          <w:rFonts w:cs="Times New Roman"/>
          <w:lang w:val="en-US"/>
        </w:rPr>
        <w:t xml:space="preserve"> but </w:t>
      </w:r>
      <w:r w:rsidRPr="00B41A8F">
        <w:rPr>
          <w:rFonts w:cs="Times New Roman"/>
          <w:i/>
          <w:lang w:val="en-US"/>
        </w:rPr>
        <w:t xml:space="preserve">prepositional </w:t>
      </w:r>
      <w:r w:rsidRPr="00B41A8F">
        <w:rPr>
          <w:rFonts w:cs="Times New Roman"/>
          <w:lang w:val="en-US"/>
        </w:rPr>
        <w:t xml:space="preserve">when selected by </w:t>
      </w:r>
      <w:r w:rsidRPr="00B41A8F">
        <w:rPr>
          <w:rFonts w:cs="Times New Roman"/>
          <w:i/>
          <w:lang w:val="en-US"/>
        </w:rPr>
        <w:t>the passive form</w:t>
      </w:r>
      <w:r w:rsidRPr="00B41A8F">
        <w:rPr>
          <w:rFonts w:cs="Times New Roman"/>
          <w:lang w:val="en-US"/>
        </w:rPr>
        <w:t xml:space="preserve">, as the past participle morpheme intervenes between the finite and the inflected T, blocking agreement between the two heads (Hornstein, Martins &amp; Nunes 2008: 220).  This also seems to be valid for Brazilian Portuguese. Accordingly, since </w:t>
      </w:r>
      <w:r w:rsidRPr="00B41A8F">
        <w:rPr>
          <w:rFonts w:cs="Times New Roman"/>
          <w:i/>
          <w:lang w:val="en-US"/>
        </w:rPr>
        <w:t xml:space="preserve">mandar </w:t>
      </w:r>
      <w:r w:rsidRPr="00B41A8F">
        <w:rPr>
          <w:rFonts w:cs="Times New Roman"/>
          <w:lang w:val="en-US"/>
        </w:rPr>
        <w:t xml:space="preserve">and </w:t>
      </w:r>
      <w:r w:rsidRPr="00B41A8F">
        <w:rPr>
          <w:rFonts w:cs="Times New Roman"/>
          <w:i/>
          <w:lang w:val="en-US"/>
        </w:rPr>
        <w:t xml:space="preserve">fazer </w:t>
      </w:r>
      <w:r w:rsidRPr="00B41A8F">
        <w:rPr>
          <w:rFonts w:cs="Times New Roman"/>
          <w:lang w:val="en-US"/>
        </w:rPr>
        <w:t xml:space="preserve">are not prepositional verbs, unlike other object control verbs, they disallow passivization. Hence, the passivization test does not constitute a counterargument to a control analysis of </w:t>
      </w:r>
      <w:r w:rsidRPr="00B41A8F">
        <w:rPr>
          <w:rFonts w:cs="Times New Roman"/>
          <w:i/>
          <w:lang w:val="en-US"/>
        </w:rPr>
        <w:t xml:space="preserve">mandar </w:t>
      </w:r>
      <w:r w:rsidRPr="00B41A8F">
        <w:rPr>
          <w:rFonts w:cs="Times New Roman"/>
          <w:lang w:val="en-US"/>
        </w:rPr>
        <w:t xml:space="preserve">and </w:t>
      </w:r>
      <w:r w:rsidRPr="00B41A8F">
        <w:rPr>
          <w:rFonts w:cs="Times New Roman"/>
          <w:i/>
          <w:lang w:val="en-US"/>
        </w:rPr>
        <w:t>fazer.</w:t>
      </w:r>
    </w:p>
  </w:footnote>
  <w:footnote w:id="6">
    <w:p w:rsidR="00ED409C" w:rsidRPr="00233EA9" w:rsidRDefault="00ED409C" w:rsidP="00451329">
      <w:pPr>
        <w:pStyle w:val="footnoteexample"/>
        <w:tabs>
          <w:tab w:val="clear" w:pos="425"/>
          <w:tab w:val="left" w:pos="0"/>
        </w:tabs>
        <w:spacing w:line="276" w:lineRule="auto"/>
        <w:ind w:left="0" w:firstLine="0"/>
        <w:rPr>
          <w:rFonts w:cs="Times New Roman"/>
          <w:iCs/>
          <w:lang w:val="en-US"/>
        </w:rPr>
      </w:pPr>
      <w:r w:rsidRPr="00233EA9">
        <w:rPr>
          <w:rStyle w:val="a4"/>
          <w:rFonts w:cs="Times New Roman"/>
          <w:sz w:val="20"/>
        </w:rPr>
        <w:footnoteRef/>
      </w:r>
      <w:r w:rsidRPr="00233EA9">
        <w:rPr>
          <w:rFonts w:cs="Times New Roman"/>
          <w:lang w:val="en-US"/>
        </w:rPr>
        <w:t xml:space="preserve"> </w:t>
      </w:r>
      <w:r w:rsidRPr="00233EA9">
        <w:rPr>
          <w:rFonts w:cs="Times New Roman"/>
          <w:iCs/>
          <w:lang w:val="en-US"/>
        </w:rPr>
        <w:t>Hence, I argue that the embedded (inflected) infinitives are tense-deficient IPs/TPs, consisting of a TP missing the CP layer; the source of ‘defective’ T is attributed by Chomsky (2008) to the lack of feature inheritance from C. Alboiu (2007) and Alexiadou, Anagnostopoulou, Iordachioaia &amp; Marchis (2010) provide the same analysis for subjunctive clauses of subject control verbs in Romanian and Greek.</w:t>
      </w:r>
    </w:p>
  </w:footnote>
  <w:footnote w:id="7">
    <w:p w:rsidR="00ED409C" w:rsidRPr="00233EA9" w:rsidRDefault="00ED409C" w:rsidP="00451329">
      <w:pPr>
        <w:pStyle w:val="footnoteexample"/>
        <w:tabs>
          <w:tab w:val="clear" w:pos="425"/>
          <w:tab w:val="left" w:pos="0"/>
        </w:tabs>
        <w:spacing w:line="276" w:lineRule="auto"/>
        <w:ind w:left="0" w:firstLine="0"/>
        <w:rPr>
          <w:rFonts w:cs="Times New Roman"/>
        </w:rPr>
      </w:pPr>
      <w:r w:rsidRPr="00233EA9">
        <w:rPr>
          <w:rStyle w:val="a4"/>
          <w:rFonts w:cs="Times New Roman"/>
          <w:sz w:val="20"/>
        </w:rPr>
        <w:footnoteRef/>
      </w:r>
      <w:r w:rsidRPr="00233EA9">
        <w:rPr>
          <w:rFonts w:cs="Times New Roman"/>
          <w:lang w:val="en-US"/>
        </w:rPr>
        <w:t xml:space="preserve"> Brazilian Portuguese, however, has lost Double Object Constructions (DOC). </w:t>
      </w:r>
      <w:r w:rsidRPr="00233EA9">
        <w:rPr>
          <w:rFonts w:cs="Times New Roman"/>
        </w:rPr>
        <w:t xml:space="preserve">For languages that allow clitic doubling (CD) of objects, various scholars have argued that constructions that contain clitic-doubled indirect objects are DOCs and not prepositional constructions (see Demonte 1995; Bleam 1999; Anagnostopoulou 2003; among others). As Brazilian Portuguese has lost its clitics, it does not make use of the DOC. </w:t>
      </w:r>
    </w:p>
    <w:p w:rsidR="00ED409C" w:rsidRPr="00233EA9" w:rsidRDefault="00ED409C" w:rsidP="00451329">
      <w:pPr>
        <w:pStyle w:val="footnoteexample"/>
        <w:tabs>
          <w:tab w:val="clear" w:pos="425"/>
          <w:tab w:val="left" w:pos="0"/>
        </w:tabs>
        <w:spacing w:line="276" w:lineRule="auto"/>
        <w:ind w:left="0" w:firstLine="0"/>
        <w:rPr>
          <w:rFonts w:cs="Times New Roman"/>
        </w:rPr>
      </w:pPr>
    </w:p>
    <w:p w:rsidR="00ED409C" w:rsidRPr="00233EA9" w:rsidRDefault="00ED409C" w:rsidP="00451329">
      <w:pPr>
        <w:pStyle w:val="footnoteexample"/>
        <w:tabs>
          <w:tab w:val="clear" w:pos="425"/>
          <w:tab w:val="left" w:pos="0"/>
        </w:tabs>
        <w:spacing w:line="276" w:lineRule="auto"/>
        <w:ind w:left="0" w:firstLine="0"/>
        <w:rPr>
          <w:rFonts w:cs="Times New Roman"/>
          <w:lang w:val="pt-BR"/>
        </w:rPr>
      </w:pPr>
      <w:r w:rsidRPr="00233EA9">
        <w:rPr>
          <w:rFonts w:cs="Times New Roman"/>
          <w:lang w:val="pt-BR"/>
        </w:rPr>
        <w:t>(i)</w:t>
      </w:r>
      <w:r w:rsidRPr="00233EA9">
        <w:rPr>
          <w:rFonts w:cs="Times New Roman"/>
          <w:lang w:val="pt-BR"/>
        </w:rPr>
        <w:tab/>
        <w:t>Brazilian Portuguese</w:t>
      </w:r>
    </w:p>
    <w:p w:rsidR="00ED409C" w:rsidRPr="00233EA9" w:rsidRDefault="00ED409C" w:rsidP="00451329">
      <w:pPr>
        <w:pStyle w:val="footnoteexample"/>
        <w:tabs>
          <w:tab w:val="clear" w:pos="425"/>
          <w:tab w:val="left" w:pos="0"/>
        </w:tabs>
        <w:spacing w:line="276" w:lineRule="auto"/>
        <w:ind w:left="0" w:firstLine="0"/>
        <w:rPr>
          <w:rFonts w:cs="Times New Roman"/>
          <w:lang w:val="es-ES"/>
        </w:rPr>
      </w:pPr>
      <w:r w:rsidRPr="00233EA9">
        <w:rPr>
          <w:rFonts w:cs="Times New Roman"/>
          <w:i/>
          <w:lang w:val="pt-BR"/>
        </w:rPr>
        <w:tab/>
      </w:r>
      <w:r w:rsidRPr="00233EA9">
        <w:rPr>
          <w:rFonts w:cs="Times New Roman"/>
          <w:lang w:val="pt-BR"/>
        </w:rPr>
        <w:t>Maria deu   um livrou para ele.</w:t>
      </w:r>
      <w:r w:rsidRPr="00233EA9">
        <w:rPr>
          <w:rFonts w:cs="Times New Roman"/>
          <w:lang w:val="pt-BR"/>
        </w:rPr>
        <w:tab/>
      </w:r>
      <w:r w:rsidRPr="00233EA9">
        <w:rPr>
          <w:rFonts w:cs="Times New Roman"/>
          <w:lang w:val="pt-BR"/>
        </w:rPr>
        <w:tab/>
      </w:r>
      <w:r w:rsidRPr="00233EA9">
        <w:rPr>
          <w:rFonts w:cs="Times New Roman"/>
          <w:lang w:val="pt-BR"/>
        </w:rPr>
        <w:tab/>
      </w:r>
      <w:r w:rsidRPr="00233EA9">
        <w:rPr>
          <w:rFonts w:cs="Times New Roman"/>
          <w:lang w:val="pt-BR"/>
        </w:rPr>
        <w:tab/>
      </w:r>
      <w:r w:rsidRPr="00233EA9">
        <w:rPr>
          <w:rFonts w:cs="Times New Roman"/>
          <w:lang w:val="pt-BR"/>
        </w:rPr>
        <w:tab/>
      </w:r>
    </w:p>
    <w:p w:rsidR="00ED409C" w:rsidRPr="00233EA9" w:rsidRDefault="00ED409C" w:rsidP="00451329">
      <w:pPr>
        <w:pStyle w:val="footnoteexample"/>
        <w:tabs>
          <w:tab w:val="clear" w:pos="425"/>
          <w:tab w:val="left" w:pos="0"/>
        </w:tabs>
        <w:spacing w:line="276" w:lineRule="auto"/>
        <w:ind w:left="0" w:firstLine="0"/>
        <w:rPr>
          <w:rFonts w:cs="Times New Roman"/>
          <w:lang w:val="en-US"/>
        </w:rPr>
      </w:pPr>
      <w:r w:rsidRPr="00233EA9">
        <w:rPr>
          <w:rFonts w:cs="Times New Roman"/>
          <w:lang w:val="es-ES"/>
        </w:rPr>
        <w:tab/>
      </w:r>
      <w:r w:rsidRPr="00233EA9">
        <w:rPr>
          <w:rFonts w:cs="Times New Roman"/>
          <w:lang w:val="en-US"/>
        </w:rPr>
        <w:t xml:space="preserve">Maria gave a     </w:t>
      </w:r>
      <w:proofErr w:type="gramStart"/>
      <w:r w:rsidRPr="00233EA9">
        <w:rPr>
          <w:rFonts w:cs="Times New Roman"/>
          <w:lang w:val="en-US"/>
        </w:rPr>
        <w:t>book  to</w:t>
      </w:r>
      <w:proofErr w:type="gramEnd"/>
      <w:r w:rsidRPr="00233EA9">
        <w:rPr>
          <w:rFonts w:cs="Times New Roman"/>
          <w:lang w:val="en-US"/>
        </w:rPr>
        <w:t xml:space="preserve">      he.</w:t>
      </w:r>
    </w:p>
    <w:p w:rsidR="00ED409C" w:rsidRPr="00233EA9" w:rsidRDefault="00ED409C" w:rsidP="007A054C">
      <w:pPr>
        <w:pStyle w:val="footnoteexample"/>
        <w:tabs>
          <w:tab w:val="clear" w:pos="425"/>
          <w:tab w:val="left" w:pos="0"/>
        </w:tabs>
        <w:spacing w:line="276" w:lineRule="auto"/>
        <w:ind w:left="0" w:firstLine="0"/>
        <w:rPr>
          <w:rFonts w:cs="Times New Roman"/>
          <w:lang w:val="pt-BR"/>
        </w:rPr>
      </w:pPr>
      <w:r w:rsidRPr="00233EA9">
        <w:rPr>
          <w:rFonts w:cs="Times New Roman"/>
          <w:lang w:val="pt-BR"/>
        </w:rPr>
        <w:t>(ii)</w:t>
      </w:r>
      <w:r w:rsidRPr="00233EA9">
        <w:rPr>
          <w:rFonts w:cs="Times New Roman"/>
          <w:lang w:val="pt-BR"/>
        </w:rPr>
        <w:tab/>
      </w:r>
      <w:r w:rsidRPr="00233EA9">
        <w:rPr>
          <w:rFonts w:cs="Times New Roman"/>
          <w:iCs/>
          <w:lang w:val="pt-BR"/>
        </w:rPr>
        <w:t>European Portuguese</w:t>
      </w:r>
    </w:p>
    <w:p w:rsidR="00ED409C" w:rsidRPr="00233EA9" w:rsidRDefault="00ED409C" w:rsidP="00451329">
      <w:pPr>
        <w:pStyle w:val="footnoteexample"/>
        <w:tabs>
          <w:tab w:val="clear" w:pos="425"/>
          <w:tab w:val="left" w:pos="0"/>
        </w:tabs>
        <w:spacing w:line="276" w:lineRule="auto"/>
        <w:ind w:left="0" w:firstLine="0"/>
        <w:rPr>
          <w:rFonts w:cs="Times New Roman"/>
          <w:lang w:val="pt-BR"/>
        </w:rPr>
      </w:pPr>
      <w:r w:rsidRPr="00233EA9">
        <w:rPr>
          <w:rFonts w:cs="Times New Roman"/>
          <w:lang w:val="pt-BR"/>
        </w:rPr>
        <w:tab/>
        <w:t>Maria deu-lhe   um beijou a  ele.</w:t>
      </w:r>
      <w:r w:rsidRPr="00233EA9">
        <w:rPr>
          <w:rFonts w:cs="Times New Roman"/>
          <w:lang w:val="pt-BR"/>
        </w:rPr>
        <w:tab/>
      </w:r>
      <w:r w:rsidRPr="00233EA9">
        <w:rPr>
          <w:rFonts w:cs="Times New Roman"/>
          <w:lang w:val="pt-BR"/>
        </w:rPr>
        <w:tab/>
      </w:r>
      <w:r w:rsidRPr="00233EA9">
        <w:rPr>
          <w:rFonts w:cs="Times New Roman"/>
          <w:lang w:val="pt-BR"/>
        </w:rPr>
        <w:tab/>
      </w:r>
      <w:r w:rsidRPr="00233EA9">
        <w:rPr>
          <w:rFonts w:cs="Times New Roman"/>
          <w:lang w:val="pt-BR"/>
        </w:rPr>
        <w:tab/>
      </w:r>
      <w:r w:rsidRPr="00233EA9">
        <w:rPr>
          <w:rFonts w:cs="Times New Roman"/>
          <w:lang w:val="pt-BR"/>
        </w:rPr>
        <w:tab/>
      </w:r>
    </w:p>
    <w:p w:rsidR="00ED409C" w:rsidRPr="00233EA9" w:rsidRDefault="00ED409C" w:rsidP="00451329">
      <w:pPr>
        <w:pStyle w:val="footnoteexample"/>
        <w:tabs>
          <w:tab w:val="clear" w:pos="425"/>
          <w:tab w:val="left" w:pos="0"/>
        </w:tabs>
        <w:spacing w:line="276" w:lineRule="auto"/>
        <w:ind w:left="0" w:firstLine="0"/>
        <w:rPr>
          <w:rFonts w:cs="Times New Roman"/>
          <w:lang w:val="en-US"/>
        </w:rPr>
      </w:pPr>
      <w:r w:rsidRPr="00233EA9">
        <w:rPr>
          <w:rFonts w:cs="Times New Roman"/>
          <w:lang w:val="pt-BR"/>
        </w:rPr>
        <w:tab/>
      </w:r>
      <w:proofErr w:type="gramStart"/>
      <w:r w:rsidRPr="00233EA9">
        <w:rPr>
          <w:rFonts w:cs="Times New Roman"/>
          <w:lang w:val="en-US"/>
        </w:rPr>
        <w:t>Mara  gave</w:t>
      </w:r>
      <w:proofErr w:type="gramEnd"/>
      <w:r w:rsidRPr="00233EA9">
        <w:rPr>
          <w:rFonts w:cs="Times New Roman"/>
          <w:lang w:val="en-US"/>
        </w:rPr>
        <w:t xml:space="preserve"> him a    kiss    to him.</w:t>
      </w:r>
    </w:p>
    <w:p w:rsidR="00ED409C" w:rsidRPr="00233EA9" w:rsidRDefault="00ED409C" w:rsidP="00451329">
      <w:pPr>
        <w:pStyle w:val="footnoteexample"/>
        <w:tabs>
          <w:tab w:val="clear" w:pos="425"/>
          <w:tab w:val="left" w:pos="0"/>
        </w:tabs>
        <w:spacing w:line="276" w:lineRule="auto"/>
        <w:ind w:left="0" w:firstLine="0"/>
        <w:rPr>
          <w:rFonts w:cs="Times New Roman"/>
          <w:lang w:val="en-US"/>
        </w:rPr>
      </w:pPr>
    </w:p>
    <w:p w:rsidR="00ED409C" w:rsidRPr="00233EA9" w:rsidRDefault="00ED409C" w:rsidP="00451329">
      <w:pPr>
        <w:pStyle w:val="footnoteexample"/>
        <w:tabs>
          <w:tab w:val="clear" w:pos="425"/>
          <w:tab w:val="left" w:pos="0"/>
        </w:tabs>
        <w:spacing w:line="276" w:lineRule="auto"/>
        <w:ind w:left="0" w:firstLine="0"/>
        <w:rPr>
          <w:rFonts w:cs="Times New Roman"/>
          <w:lang w:val="en-US"/>
        </w:rPr>
      </w:pPr>
      <w:r w:rsidRPr="00233EA9">
        <w:rPr>
          <w:rFonts w:cs="Times New Roman"/>
          <w:lang w:val="en-US"/>
        </w:rPr>
        <w:t xml:space="preserve">Double object constructions are marginally available with </w:t>
      </w:r>
      <w:r w:rsidRPr="00233EA9">
        <w:rPr>
          <w:rFonts w:cs="Times New Roman"/>
          <w:i/>
          <w:lang w:val="en-US"/>
        </w:rPr>
        <w:t xml:space="preserve">mandar/fazer </w:t>
      </w:r>
      <w:r w:rsidRPr="00233EA9">
        <w:rPr>
          <w:rFonts w:cs="Times New Roman"/>
          <w:lang w:val="en-US"/>
        </w:rPr>
        <w:t xml:space="preserve">subcategorizing infinitives because unlike other control verbs, these verbs are not prepositional, hence allowing the structure: DP VP DP IP. </w:t>
      </w:r>
    </w:p>
  </w:footnote>
  <w:footnote w:id="8">
    <w:p w:rsidR="00ED409C" w:rsidRPr="00233EA9" w:rsidRDefault="00ED409C" w:rsidP="00451329">
      <w:pPr>
        <w:pStyle w:val="footnoteexample"/>
        <w:tabs>
          <w:tab w:val="clear" w:pos="425"/>
          <w:tab w:val="left" w:pos="0"/>
        </w:tabs>
        <w:spacing w:line="276" w:lineRule="auto"/>
        <w:ind w:left="0" w:firstLine="0"/>
        <w:rPr>
          <w:rFonts w:cs="Times New Roman"/>
        </w:rPr>
      </w:pPr>
      <w:r w:rsidRPr="00233EA9">
        <w:rPr>
          <w:rStyle w:val="a4"/>
          <w:rFonts w:cs="Times New Roman"/>
          <w:sz w:val="20"/>
        </w:rPr>
        <w:footnoteRef/>
      </w:r>
      <w:r w:rsidRPr="00233EA9">
        <w:rPr>
          <w:rFonts w:cs="Times New Roman"/>
        </w:rPr>
        <w:t xml:space="preserve"> A further comparison between Brazilian Portuguese, which allows backward object control, and Romanian, which does not, seems to suggest that the occurrence of backward object control patterns and of the inflected infinitive is linked to the morphological case marking of the object. While in Romanian, the case of the direct object is obligatorily marked by the preposition </w:t>
      </w:r>
      <w:r w:rsidRPr="00233EA9">
        <w:rPr>
          <w:rFonts w:cs="Times New Roman"/>
          <w:i/>
        </w:rPr>
        <w:t>pe</w:t>
      </w:r>
      <w:r w:rsidRPr="00233EA9">
        <w:rPr>
          <w:rFonts w:cs="Times New Roman"/>
        </w:rPr>
        <w:t xml:space="preserve">, in Brazilian Portuguese, both the object and the subject use the nominative case form: </w:t>
      </w:r>
    </w:p>
    <w:p w:rsidR="00ED409C" w:rsidRPr="00233EA9" w:rsidRDefault="00ED409C" w:rsidP="00451329">
      <w:pPr>
        <w:pStyle w:val="footnoteexample"/>
        <w:tabs>
          <w:tab w:val="clear" w:pos="425"/>
          <w:tab w:val="left" w:pos="0"/>
        </w:tabs>
        <w:spacing w:line="276" w:lineRule="auto"/>
        <w:ind w:left="0" w:firstLine="0"/>
        <w:rPr>
          <w:rFonts w:cs="Times New Roman"/>
        </w:rPr>
      </w:pPr>
    </w:p>
    <w:p w:rsidR="00ED409C" w:rsidRPr="00233EA9" w:rsidRDefault="00ED409C" w:rsidP="00451329">
      <w:pPr>
        <w:pStyle w:val="footnoteexample"/>
        <w:tabs>
          <w:tab w:val="clear" w:pos="425"/>
          <w:tab w:val="left" w:pos="0"/>
        </w:tabs>
        <w:spacing w:line="276" w:lineRule="auto"/>
        <w:ind w:left="0" w:firstLine="0"/>
        <w:rPr>
          <w:rFonts w:cs="Times New Roman"/>
          <w:lang w:val="es-ES"/>
        </w:rPr>
      </w:pPr>
      <w:r w:rsidRPr="00233EA9">
        <w:rPr>
          <w:rFonts w:cs="Times New Roman"/>
          <w:lang w:val="es-ES"/>
        </w:rPr>
        <w:t>(i)</w:t>
      </w:r>
      <w:r w:rsidRPr="00233EA9">
        <w:rPr>
          <w:rFonts w:cs="Times New Roman"/>
          <w:lang w:val="es-ES"/>
        </w:rPr>
        <w:tab/>
        <w:t>*Maria</w:t>
      </w:r>
      <w:r w:rsidRPr="00233EA9">
        <w:rPr>
          <w:rFonts w:cs="Times New Roman"/>
          <w:lang w:val="es-ES"/>
        </w:rPr>
        <w:tab/>
        <w:t xml:space="preserve">l-a </w:t>
      </w:r>
      <w:r w:rsidRPr="00233EA9">
        <w:rPr>
          <w:rFonts w:cs="Times New Roman"/>
          <w:lang w:val="es-ES"/>
        </w:rPr>
        <w:tab/>
      </w:r>
      <w:r w:rsidRPr="00233EA9">
        <w:rPr>
          <w:rFonts w:cs="Times New Roman"/>
          <w:lang w:val="es-ES"/>
        </w:rPr>
        <w:tab/>
        <w:t xml:space="preserve">obligat </w:t>
      </w:r>
      <w:r w:rsidRPr="00233EA9">
        <w:rPr>
          <w:rFonts w:cs="Times New Roman"/>
          <w:lang w:val="es-ES"/>
        </w:rPr>
        <w:tab/>
      </w:r>
      <w:r w:rsidRPr="00233EA9">
        <w:rPr>
          <w:rFonts w:cs="Times New Roman"/>
          <w:lang w:val="es-ES"/>
        </w:rPr>
        <w:tab/>
        <w:t>*pe el            să</w:t>
      </w:r>
      <w:r w:rsidRPr="00233EA9">
        <w:rPr>
          <w:rFonts w:cs="Times New Roman"/>
          <w:lang w:val="es-ES"/>
        </w:rPr>
        <w:tab/>
        <w:t xml:space="preserve">    zâmbească.</w:t>
      </w:r>
    </w:p>
    <w:p w:rsidR="00ED409C" w:rsidRPr="00233EA9" w:rsidRDefault="00ED409C" w:rsidP="00451329">
      <w:pPr>
        <w:pStyle w:val="footnoteexample"/>
        <w:tabs>
          <w:tab w:val="clear" w:pos="425"/>
          <w:tab w:val="left" w:pos="0"/>
        </w:tabs>
        <w:spacing w:line="276" w:lineRule="auto"/>
        <w:ind w:left="0" w:firstLine="0"/>
        <w:rPr>
          <w:rFonts w:cs="Times New Roman"/>
        </w:rPr>
      </w:pPr>
      <w:r w:rsidRPr="00233EA9">
        <w:rPr>
          <w:rFonts w:cs="Times New Roman"/>
          <w:lang w:val="es-ES"/>
        </w:rPr>
        <w:tab/>
      </w:r>
      <w:r w:rsidRPr="00233EA9">
        <w:rPr>
          <w:rFonts w:cs="Times New Roman"/>
        </w:rPr>
        <w:t>Maria</w:t>
      </w:r>
      <w:r w:rsidRPr="00233EA9">
        <w:rPr>
          <w:rFonts w:cs="Times New Roman"/>
        </w:rPr>
        <w:tab/>
      </w:r>
      <w:r w:rsidRPr="00233EA9">
        <w:rPr>
          <w:rFonts w:cs="Times New Roman"/>
          <w:smallCaps/>
        </w:rPr>
        <w:t>cl.acc</w:t>
      </w:r>
      <w:r w:rsidRPr="00233EA9">
        <w:rPr>
          <w:rFonts w:cs="Times New Roman"/>
        </w:rPr>
        <w:t xml:space="preserve">-has        obligated </w:t>
      </w:r>
      <w:proofErr w:type="gramStart"/>
      <w:r w:rsidRPr="00233EA9">
        <w:rPr>
          <w:rFonts w:cs="Times New Roman"/>
        </w:rPr>
        <w:tab/>
        <w:t xml:space="preserve">  </w:t>
      </w:r>
      <w:r w:rsidRPr="00233EA9">
        <w:rPr>
          <w:rFonts w:cs="Times New Roman"/>
          <w:smallCaps/>
        </w:rPr>
        <w:t>pe</w:t>
      </w:r>
      <w:proofErr w:type="gramEnd"/>
      <w:r w:rsidRPr="00233EA9">
        <w:rPr>
          <w:rFonts w:cs="Times New Roman"/>
        </w:rPr>
        <w:t xml:space="preserve"> him</w:t>
      </w:r>
      <w:r w:rsidRPr="00233EA9">
        <w:rPr>
          <w:rFonts w:cs="Times New Roman"/>
          <w:smallCaps/>
        </w:rPr>
        <w:t>.acc</w:t>
      </w:r>
      <w:r w:rsidRPr="00233EA9">
        <w:rPr>
          <w:rFonts w:cs="Times New Roman"/>
        </w:rPr>
        <w:t xml:space="preserve"> </w:t>
      </w:r>
      <w:r w:rsidRPr="00233EA9">
        <w:rPr>
          <w:rFonts w:cs="Times New Roman"/>
          <w:smallCaps/>
        </w:rPr>
        <w:t>sbjv</w:t>
      </w:r>
      <w:r w:rsidRPr="00233EA9">
        <w:rPr>
          <w:rFonts w:cs="Times New Roman"/>
        </w:rPr>
        <w:t xml:space="preserve"> smile</w:t>
      </w:r>
      <w:r w:rsidRPr="00233EA9">
        <w:rPr>
          <w:rFonts w:cs="Times New Roman"/>
          <w:smallCaps/>
        </w:rPr>
        <w:t>-3sg</w:t>
      </w:r>
    </w:p>
    <w:p w:rsidR="00ED409C" w:rsidRPr="00233EA9" w:rsidRDefault="00ED409C" w:rsidP="00451329">
      <w:pPr>
        <w:pStyle w:val="footnoteexample"/>
        <w:tabs>
          <w:tab w:val="clear" w:pos="425"/>
          <w:tab w:val="left" w:pos="0"/>
        </w:tabs>
        <w:spacing w:line="276" w:lineRule="auto"/>
        <w:ind w:left="0" w:firstLine="0"/>
        <w:rPr>
          <w:rFonts w:cs="Times New Roman"/>
        </w:rPr>
      </w:pPr>
    </w:p>
    <w:p w:rsidR="00ED409C" w:rsidRPr="00233EA9" w:rsidRDefault="00ED409C" w:rsidP="00451329">
      <w:pPr>
        <w:pStyle w:val="footnoteexample"/>
        <w:tabs>
          <w:tab w:val="clear" w:pos="425"/>
          <w:tab w:val="left" w:pos="0"/>
        </w:tabs>
        <w:spacing w:line="276" w:lineRule="auto"/>
        <w:ind w:left="0" w:firstLine="0"/>
        <w:rPr>
          <w:rFonts w:cs="Times New Roman"/>
        </w:rPr>
      </w:pPr>
      <w:r w:rsidRPr="00233EA9">
        <w:rPr>
          <w:rFonts w:cs="Times New Roman"/>
        </w:rPr>
        <w:t xml:space="preserve">Case-matching between the overt and covert argument DP in backward control patterns in Brazilian Portuguese has been independently observed for Free Relative Clauses in Romanian (see Alexiadou et al. 2010). Essentially, in the case of Free Relative Clauses in Romanian, the less marked case (Nominative) cannot play the role of the Accusative: in (ii) </w:t>
      </w:r>
      <w:r w:rsidRPr="00233EA9">
        <w:rPr>
          <w:rFonts w:cs="Times New Roman"/>
          <w:i/>
        </w:rPr>
        <w:t>pe</w:t>
      </w:r>
      <w:r w:rsidRPr="00233EA9">
        <w:rPr>
          <w:rFonts w:cs="Times New Roman"/>
        </w:rPr>
        <w:t xml:space="preserve"> requires Acc and ‘arrive’ requires Nom; if </w:t>
      </w:r>
      <w:r w:rsidRPr="00233EA9">
        <w:rPr>
          <w:rFonts w:cs="Times New Roman"/>
          <w:i/>
        </w:rPr>
        <w:t>pe</w:t>
      </w:r>
      <w:r w:rsidRPr="00233EA9">
        <w:rPr>
          <w:rFonts w:cs="Times New Roman"/>
        </w:rPr>
        <w:t xml:space="preserve"> is deleted, the pure Nom form </w:t>
      </w:r>
      <w:r w:rsidRPr="00233EA9">
        <w:rPr>
          <w:rFonts w:cs="Times New Roman"/>
          <w:i/>
        </w:rPr>
        <w:t>cine</w:t>
      </w:r>
      <w:r w:rsidRPr="00233EA9">
        <w:rPr>
          <w:rFonts w:cs="Times New Roman"/>
        </w:rPr>
        <w:t xml:space="preserve"> cannot override the Acc required by ‘have prized’: </w:t>
      </w:r>
    </w:p>
    <w:p w:rsidR="00ED409C" w:rsidRPr="00233EA9" w:rsidRDefault="00ED409C" w:rsidP="00451329">
      <w:pPr>
        <w:pStyle w:val="footnoteexample"/>
        <w:tabs>
          <w:tab w:val="clear" w:pos="425"/>
          <w:tab w:val="left" w:pos="0"/>
        </w:tabs>
        <w:spacing w:line="276" w:lineRule="auto"/>
        <w:ind w:left="0" w:firstLine="0"/>
        <w:rPr>
          <w:rFonts w:cs="Times New Roman"/>
        </w:rPr>
      </w:pPr>
    </w:p>
    <w:p w:rsidR="00ED409C" w:rsidRPr="00233EA9" w:rsidRDefault="00ED409C" w:rsidP="00451329">
      <w:pPr>
        <w:pStyle w:val="footnoteexample"/>
        <w:tabs>
          <w:tab w:val="clear" w:pos="425"/>
          <w:tab w:val="left" w:pos="0"/>
        </w:tabs>
        <w:spacing w:line="276" w:lineRule="auto"/>
        <w:ind w:left="0" w:firstLine="0"/>
        <w:rPr>
          <w:rFonts w:cs="Times New Roman"/>
          <w:lang w:val="fr-FR"/>
        </w:rPr>
      </w:pPr>
      <w:r w:rsidRPr="00233EA9">
        <w:rPr>
          <w:rFonts w:cs="Times New Roman"/>
          <w:lang w:val="fr-FR"/>
        </w:rPr>
        <w:t>(ii)</w:t>
      </w:r>
      <w:r w:rsidRPr="00233EA9">
        <w:rPr>
          <w:rFonts w:cs="Times New Roman"/>
          <w:lang w:val="fr-FR"/>
        </w:rPr>
        <w:tab/>
        <w:t xml:space="preserve">Au    premiat       *(pe) </w:t>
      </w:r>
      <w:r w:rsidRPr="00233EA9">
        <w:rPr>
          <w:rFonts w:cs="Times New Roman"/>
          <w:lang w:val="fr-FR"/>
        </w:rPr>
        <w:tab/>
      </w:r>
      <w:r w:rsidRPr="00233EA9">
        <w:rPr>
          <w:rFonts w:cs="Times New Roman"/>
          <w:lang w:val="fr-FR"/>
        </w:rPr>
        <w:tab/>
        <w:t>[</w:t>
      </w:r>
      <w:r w:rsidRPr="00233EA9">
        <w:rPr>
          <w:rFonts w:cs="Times New Roman"/>
          <w:bCs/>
          <w:lang w:val="fr-FR"/>
        </w:rPr>
        <w:t>cine</w:t>
      </w:r>
      <w:r w:rsidRPr="00233EA9">
        <w:rPr>
          <w:rFonts w:cs="Times New Roman"/>
          <w:lang w:val="fr-FR"/>
        </w:rPr>
        <w:t xml:space="preserve">        a     ajuns    primul].</w:t>
      </w:r>
    </w:p>
    <w:p w:rsidR="00ED409C" w:rsidRPr="00233EA9" w:rsidRDefault="00ED409C" w:rsidP="00451329">
      <w:pPr>
        <w:pStyle w:val="footnoteexample"/>
        <w:tabs>
          <w:tab w:val="clear" w:pos="425"/>
          <w:tab w:val="left" w:pos="0"/>
        </w:tabs>
        <w:spacing w:line="276" w:lineRule="auto"/>
        <w:ind w:left="0" w:firstLine="0"/>
        <w:rPr>
          <w:rFonts w:cs="Times New Roman"/>
        </w:rPr>
      </w:pPr>
      <w:r w:rsidRPr="00233EA9">
        <w:rPr>
          <w:rFonts w:cs="Times New Roman"/>
          <w:lang w:val="fr-FR"/>
        </w:rPr>
        <w:tab/>
      </w:r>
      <w:r w:rsidRPr="00233EA9">
        <w:rPr>
          <w:rFonts w:cs="Times New Roman"/>
        </w:rPr>
        <w:t xml:space="preserve">have </w:t>
      </w:r>
      <w:proofErr w:type="gramStart"/>
      <w:r w:rsidRPr="00233EA9">
        <w:rPr>
          <w:rFonts w:cs="Times New Roman"/>
        </w:rPr>
        <w:t>prize.given</w:t>
      </w:r>
      <w:proofErr w:type="gramEnd"/>
      <w:r w:rsidRPr="00233EA9">
        <w:rPr>
          <w:rFonts w:cs="Times New Roman"/>
        </w:rPr>
        <w:t xml:space="preserve">   </w:t>
      </w:r>
      <w:r w:rsidRPr="00233EA9">
        <w:rPr>
          <w:rFonts w:cs="Times New Roman"/>
          <w:smallCaps/>
        </w:rPr>
        <w:t>pe.acc</w:t>
      </w:r>
      <w:r w:rsidRPr="00233EA9">
        <w:rPr>
          <w:rFonts w:cs="Times New Roman"/>
        </w:rPr>
        <w:tab/>
        <w:t>who.</w:t>
      </w:r>
      <w:r w:rsidRPr="00233EA9">
        <w:rPr>
          <w:rFonts w:cs="Times New Roman"/>
          <w:smallCaps/>
        </w:rPr>
        <w:t>nom</w:t>
      </w:r>
      <w:r w:rsidRPr="00233EA9">
        <w:rPr>
          <w:rFonts w:cs="Times New Roman"/>
        </w:rPr>
        <w:t xml:space="preserve"> has arrived first (Alexiadou et al. 2010)</w:t>
      </w:r>
    </w:p>
    <w:p w:rsidR="00ED409C" w:rsidRPr="00233EA9" w:rsidRDefault="00ED409C" w:rsidP="00451329">
      <w:pPr>
        <w:pStyle w:val="footnoteexample"/>
        <w:tabs>
          <w:tab w:val="clear" w:pos="425"/>
          <w:tab w:val="left" w:pos="0"/>
        </w:tabs>
        <w:spacing w:line="276" w:lineRule="auto"/>
        <w:ind w:left="0" w:firstLine="0"/>
        <w:rPr>
          <w:rFonts w:cs="Times New Roman"/>
        </w:rPr>
      </w:pPr>
    </w:p>
  </w:footnote>
  <w:footnote w:id="9">
    <w:p w:rsidR="00ED409C" w:rsidRPr="00233EA9" w:rsidRDefault="00ED409C" w:rsidP="00415D8C">
      <w:pPr>
        <w:pStyle w:val="footnoteexample"/>
        <w:tabs>
          <w:tab w:val="clear" w:pos="425"/>
          <w:tab w:val="left" w:pos="0"/>
        </w:tabs>
        <w:spacing w:line="276" w:lineRule="auto"/>
        <w:ind w:left="0" w:firstLine="0"/>
        <w:rPr>
          <w:rFonts w:cs="Times New Roman"/>
          <w:lang w:val="en-US"/>
        </w:rPr>
      </w:pPr>
      <w:r w:rsidRPr="00233EA9">
        <w:rPr>
          <w:rStyle w:val="a4"/>
          <w:rFonts w:cs="Times New Roman"/>
          <w:sz w:val="20"/>
        </w:rPr>
        <w:footnoteRef/>
      </w:r>
      <w:r w:rsidRPr="00233EA9">
        <w:rPr>
          <w:rFonts w:cs="Times New Roman"/>
          <w:lang w:val="en-US"/>
        </w:rPr>
        <w:t xml:space="preserve"> We might wonder, however, how to explain the optionality between realizing the higher copy in the matrix clause and the lower copy in the inflected infinitive; that is, the distinction between forward control and backward control.</w:t>
      </w:r>
      <w:r w:rsidRPr="00233EA9">
        <w:rPr>
          <w:rFonts w:cs="Times New Roman"/>
          <w:iCs/>
          <w:lang w:val="en-US"/>
        </w:rPr>
        <w:t xml:space="preserve"> Arguably, </w:t>
      </w:r>
      <w:r w:rsidRPr="00233EA9">
        <w:rPr>
          <w:rFonts w:cs="Times New Roman"/>
          <w:lang w:val="en-US"/>
        </w:rPr>
        <w:t>this optionality can be explained by principles of chain reduction (cf. Nunes 2004) according to which a copy of a given chain with the fewest features must be pronounced. Building on Nunes, Potsdam argues that the optionality in control arises when two copies in a chain have the same number of unchecked features, since one case value can be overridden by another case.</w:t>
      </w:r>
    </w:p>
    <w:p w:rsidR="00ED409C" w:rsidRPr="00233EA9" w:rsidRDefault="00ED409C" w:rsidP="00415D8C">
      <w:pPr>
        <w:pStyle w:val="footnoteexample"/>
        <w:tabs>
          <w:tab w:val="clear" w:pos="425"/>
          <w:tab w:val="left" w:pos="0"/>
        </w:tabs>
        <w:spacing w:line="276" w:lineRule="auto"/>
        <w:ind w:left="0" w:firstLine="0"/>
        <w:rPr>
          <w:rFonts w:cs="Times New Roman"/>
          <w:lang w:val="en-US"/>
        </w:rPr>
      </w:pPr>
    </w:p>
  </w:footnote>
  <w:footnote w:id="10">
    <w:p w:rsidR="00ED409C" w:rsidRPr="00233EA9" w:rsidRDefault="00ED409C" w:rsidP="00451329">
      <w:pPr>
        <w:pStyle w:val="footnoteexample"/>
        <w:tabs>
          <w:tab w:val="clear" w:pos="425"/>
          <w:tab w:val="left" w:pos="0"/>
        </w:tabs>
        <w:spacing w:line="276" w:lineRule="auto"/>
        <w:ind w:left="0" w:firstLine="0"/>
        <w:rPr>
          <w:rFonts w:cs="Times New Roman"/>
          <w:lang w:val="en-US"/>
        </w:rPr>
      </w:pPr>
      <w:r w:rsidRPr="00233EA9">
        <w:rPr>
          <w:rStyle w:val="a4"/>
          <w:rFonts w:cs="Times New Roman"/>
          <w:sz w:val="20"/>
        </w:rPr>
        <w:footnoteRef/>
      </w:r>
      <w:r w:rsidRPr="00233EA9">
        <w:rPr>
          <w:rFonts w:cs="Times New Roman"/>
          <w:lang w:val="en-US"/>
        </w:rPr>
        <w:t xml:space="preserve"> </w:t>
      </w:r>
      <w:r w:rsidRPr="00233EA9">
        <w:rPr>
          <w:rFonts w:cs="Times New Roman"/>
          <w:iCs/>
          <w:lang w:val="en-US"/>
        </w:rPr>
        <w:t xml:space="preserve">The optional realization of the inflected infinitive with standard object control verbs is not linked to the Case of T, as this is assigned by the preposition, but is due to the optional realization of number on T: [+ number] &amp; [+ inherent </w:t>
      </w:r>
      <w:proofErr w:type="gramStart"/>
      <w:r w:rsidRPr="00233EA9">
        <w:rPr>
          <w:rFonts w:cs="Times New Roman"/>
          <w:iCs/>
          <w:lang w:val="en-US"/>
        </w:rPr>
        <w:t>Case]  triggers</w:t>
      </w:r>
      <w:proofErr w:type="gramEnd"/>
      <w:r w:rsidRPr="00233EA9">
        <w:rPr>
          <w:rFonts w:cs="Times New Roman"/>
          <w:iCs/>
          <w:lang w:val="en-US"/>
        </w:rPr>
        <w:t xml:space="preserve"> inflected infinitive while [- number] &amp; [+ inherent Case] triggers uninflected infinitive.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09C" w:rsidRDefault="00ED409C">
    <w:pPr>
      <w:pStyle w:val="af6"/>
      <w:framePr w:wrap="around" w:vAnchor="text" w:hAnchor="margin" w:xAlign="right" w:y="1"/>
      <w:rPr>
        <w:rStyle w:val="afd"/>
      </w:rPr>
    </w:pPr>
    <w:r>
      <w:rPr>
        <w:rStyle w:val="afd"/>
      </w:rPr>
      <w:fldChar w:fldCharType="begin"/>
    </w:r>
    <w:r>
      <w:rPr>
        <w:rStyle w:val="afd"/>
      </w:rPr>
      <w:instrText xml:space="preserve">PAGE  </w:instrText>
    </w:r>
    <w:r>
      <w:rPr>
        <w:rStyle w:val="afd"/>
      </w:rPr>
      <w:fldChar w:fldCharType="end"/>
    </w:r>
  </w:p>
  <w:p w:rsidR="00ED409C" w:rsidRDefault="00ED409C">
    <w:pPr>
      <w:pStyle w:val="af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09C" w:rsidRDefault="00ED409C">
    <w:pPr>
      <w:pStyle w:val="af6"/>
    </w:pPr>
    <w:r>
      <w:t>Marchis</w:t>
    </w:r>
  </w:p>
  <w:p w:rsidR="00ED409C" w:rsidRDefault="00ED409C">
    <w:pPr>
      <w:pStyle w:val="af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09C" w:rsidRPr="00A97327" w:rsidRDefault="00ED409C" w:rsidP="00A97327">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04E7B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9E6DB6"/>
    <w:lvl w:ilvl="0">
      <w:start w:val="1"/>
      <w:numFmt w:val="bullet"/>
      <w:pStyle w:val="a"/>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1"/>
    <w:name w:val="WW8Num3"/>
    <w:lvl w:ilvl="0">
      <w:start w:val="1"/>
      <w:numFmt w:val="bullet"/>
      <w:lvlText w:val=""/>
      <w:lvlJc w:val="left"/>
      <w:pPr>
        <w:tabs>
          <w:tab w:val="num" w:pos="0"/>
        </w:tabs>
        <w:ind w:left="0" w:firstLine="0"/>
      </w:pPr>
      <w:rPr>
        <w:rFonts w:ascii="Symbol" w:hAnsi="Symbol"/>
      </w:rPr>
    </w:lvl>
  </w:abstractNum>
  <w:abstractNum w:abstractNumId="12" w15:restartNumberingAfterBreak="0">
    <w:nsid w:val="00000002"/>
    <w:multiLevelType w:val="singleLevel"/>
    <w:tmpl w:val="00000002"/>
    <w:name w:val="WW8Num4"/>
    <w:lvl w:ilvl="0">
      <w:start w:val="1"/>
      <w:numFmt w:val="bullet"/>
      <w:lvlText w:val=""/>
      <w:lvlJc w:val="left"/>
      <w:pPr>
        <w:tabs>
          <w:tab w:val="num" w:pos="0"/>
        </w:tabs>
        <w:ind w:left="0" w:firstLine="0"/>
      </w:pPr>
      <w:rPr>
        <w:rFonts w:ascii="Symbol" w:hAnsi="Symbol"/>
      </w:rPr>
    </w:lvl>
  </w:abstractNum>
  <w:abstractNum w:abstractNumId="13" w15:restartNumberingAfterBreak="0">
    <w:nsid w:val="00000003"/>
    <w:multiLevelType w:val="singleLevel"/>
    <w:tmpl w:val="00000003"/>
    <w:name w:val="WW8Num5"/>
    <w:lvl w:ilvl="0">
      <w:start w:val="1"/>
      <w:numFmt w:val="bullet"/>
      <w:lvlText w:val=""/>
      <w:lvlJc w:val="left"/>
      <w:pPr>
        <w:tabs>
          <w:tab w:val="num" w:pos="0"/>
        </w:tabs>
        <w:ind w:left="0" w:firstLine="0"/>
      </w:pPr>
      <w:rPr>
        <w:rFonts w:ascii="Symbol" w:hAnsi="Symbol"/>
      </w:rPr>
    </w:lvl>
  </w:abstractNum>
  <w:abstractNum w:abstractNumId="14" w15:restartNumberingAfterBreak="0">
    <w:nsid w:val="00000004"/>
    <w:multiLevelType w:val="singleLevel"/>
    <w:tmpl w:val="00000004"/>
    <w:name w:val="WW8Num6"/>
    <w:lvl w:ilvl="0">
      <w:start w:val="1"/>
      <w:numFmt w:val="bullet"/>
      <w:lvlText w:val=""/>
      <w:lvlJc w:val="left"/>
      <w:pPr>
        <w:tabs>
          <w:tab w:val="num" w:pos="0"/>
        </w:tabs>
        <w:ind w:left="0" w:firstLine="0"/>
      </w:pPr>
      <w:rPr>
        <w:rFonts w:ascii="Symbol" w:hAnsi="Symbol"/>
      </w:rPr>
    </w:lvl>
  </w:abstractNum>
  <w:abstractNum w:abstractNumId="15" w15:restartNumberingAfterBreak="0">
    <w:nsid w:val="00000005"/>
    <w:multiLevelType w:val="singleLevel"/>
    <w:tmpl w:val="00000005"/>
    <w:name w:val="WW8Num7"/>
    <w:lvl w:ilvl="0">
      <w:start w:val="1"/>
      <w:numFmt w:val="bullet"/>
      <w:lvlText w:val=""/>
      <w:lvlJc w:val="left"/>
      <w:pPr>
        <w:tabs>
          <w:tab w:val="num" w:pos="0"/>
        </w:tabs>
        <w:ind w:left="0" w:firstLine="0"/>
      </w:pPr>
      <w:rPr>
        <w:rFonts w:ascii="Symbol" w:hAnsi="Symbol"/>
      </w:rPr>
    </w:lvl>
  </w:abstractNum>
  <w:abstractNum w:abstractNumId="16"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17" w15:restartNumberingAfterBreak="0">
    <w:nsid w:val="00000007"/>
    <w:multiLevelType w:val="singleLevel"/>
    <w:tmpl w:val="00000007"/>
    <w:name w:val="WW8Num12"/>
    <w:lvl w:ilvl="0">
      <w:start w:val="1"/>
      <w:numFmt w:val="decimal"/>
      <w:lvlText w:val="%1."/>
      <w:lvlJc w:val="left"/>
      <w:pPr>
        <w:tabs>
          <w:tab w:val="num" w:pos="720"/>
        </w:tabs>
        <w:ind w:left="720" w:hanging="360"/>
      </w:pPr>
    </w:lvl>
  </w:abstractNum>
  <w:abstractNum w:abstractNumId="18" w15:restartNumberingAfterBreak="0">
    <w:nsid w:val="00000008"/>
    <w:multiLevelType w:val="singleLevel"/>
    <w:tmpl w:val="00000008"/>
    <w:name w:val="WW8Num14"/>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09"/>
    <w:multiLevelType w:val="singleLevel"/>
    <w:tmpl w:val="00000009"/>
    <w:name w:val="WW8Num17"/>
    <w:lvl w:ilvl="0">
      <w:start w:val="1"/>
      <w:numFmt w:val="bullet"/>
      <w:lvlText w:val=""/>
      <w:lvlJc w:val="left"/>
      <w:pPr>
        <w:tabs>
          <w:tab w:val="num" w:pos="720"/>
        </w:tabs>
        <w:ind w:left="720" w:hanging="360"/>
      </w:pPr>
      <w:rPr>
        <w:rFonts w:ascii="Symbol" w:hAnsi="Symbol"/>
      </w:rPr>
    </w:lvl>
  </w:abstractNum>
  <w:abstractNum w:abstractNumId="20" w15:restartNumberingAfterBreak="0">
    <w:nsid w:val="0000000A"/>
    <w:multiLevelType w:val="singleLevel"/>
    <w:tmpl w:val="0000000A"/>
    <w:name w:val="WW8Num19"/>
    <w:lvl w:ilvl="0">
      <w:start w:val="2"/>
      <w:numFmt w:val="lowerLetter"/>
      <w:lvlText w:val="%1."/>
      <w:lvlJc w:val="left"/>
      <w:pPr>
        <w:tabs>
          <w:tab w:val="num" w:pos="1410"/>
        </w:tabs>
        <w:ind w:left="1410" w:hanging="705"/>
      </w:pPr>
    </w:lvl>
  </w:abstractNum>
  <w:abstractNum w:abstractNumId="21" w15:restartNumberingAfterBreak="0">
    <w:nsid w:val="0000000B"/>
    <w:multiLevelType w:val="singleLevel"/>
    <w:tmpl w:val="0000000B"/>
    <w:name w:val="WW8Num20"/>
    <w:lvl w:ilvl="0">
      <w:start w:val="1"/>
      <w:numFmt w:val="bullet"/>
      <w:lvlText w:val=""/>
      <w:lvlJc w:val="left"/>
      <w:pPr>
        <w:tabs>
          <w:tab w:val="num" w:pos="720"/>
        </w:tabs>
        <w:ind w:left="720" w:hanging="360"/>
      </w:pPr>
      <w:rPr>
        <w:rFonts w:ascii="Symbol" w:hAnsi="Symbol"/>
      </w:rPr>
    </w:lvl>
  </w:abstractNum>
  <w:abstractNum w:abstractNumId="22" w15:restartNumberingAfterBreak="0">
    <w:nsid w:val="0000000C"/>
    <w:multiLevelType w:val="singleLevel"/>
    <w:tmpl w:val="0000000C"/>
    <w:name w:val="WW8Num21"/>
    <w:lvl w:ilvl="0">
      <w:start w:val="1"/>
      <w:numFmt w:val="bullet"/>
      <w:lvlText w:val=""/>
      <w:lvlJc w:val="left"/>
      <w:pPr>
        <w:tabs>
          <w:tab w:val="num" w:pos="720"/>
        </w:tabs>
        <w:ind w:left="720" w:hanging="360"/>
      </w:pPr>
      <w:rPr>
        <w:rFonts w:ascii="Symbol" w:hAnsi="Symbol"/>
      </w:rPr>
    </w:lvl>
  </w:abstractNum>
  <w:abstractNum w:abstractNumId="23" w15:restartNumberingAfterBreak="0">
    <w:nsid w:val="01D159AD"/>
    <w:multiLevelType w:val="multilevel"/>
    <w:tmpl w:val="2DA09B06"/>
    <w:styleLink w:val="LFO10"/>
    <w:lvl w:ilvl="0">
      <w:start w:val="1"/>
      <w:numFmt w:val="decimal"/>
      <w:pStyle w:val="LangSciEnumerated"/>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4" w15:restartNumberingAfterBreak="0">
    <w:nsid w:val="02F75F45"/>
    <w:multiLevelType w:val="hybridMultilevel"/>
    <w:tmpl w:val="1792C34C"/>
    <w:lvl w:ilvl="0" w:tplc="1CE86CB6">
      <w:start w:val="1"/>
      <w:numFmt w:val="lowerRoman"/>
      <w:lvlText w:val="(%1)"/>
      <w:lvlJc w:val="left"/>
      <w:pPr>
        <w:tabs>
          <w:tab w:val="num" w:pos="1425"/>
        </w:tabs>
        <w:ind w:left="1425" w:hanging="72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25" w15:restartNumberingAfterBreak="0">
    <w:nsid w:val="04E43EDF"/>
    <w:multiLevelType w:val="multilevel"/>
    <w:tmpl w:val="44FA89B8"/>
    <w:styleLink w:val="WWOutlineListStyle"/>
    <w:lvl w:ilvl="0">
      <w:start w:val="1"/>
      <w:numFmt w:val="decimal"/>
      <w:pStyle w:val="LangSciSection1"/>
      <w:lvlText w:val="%1. "/>
      <w:lvlJc w:val="left"/>
    </w:lvl>
    <w:lvl w:ilvl="1">
      <w:start w:val="1"/>
      <w:numFmt w:val="decimal"/>
      <w:pStyle w:val="LangSciSection2"/>
      <w:lvlText w:val="%1.%2. "/>
      <w:lvlJc w:val="left"/>
    </w:lvl>
    <w:lvl w:ilvl="2">
      <w:start w:val="1"/>
      <w:numFmt w:val="decimal"/>
      <w:pStyle w:val="LangSciSection3"/>
      <w:lvlText w:val="%1.%2.%3. "/>
      <w:lvlJc w:val="left"/>
    </w:lvl>
    <w:lvl w:ilvl="3">
      <w:start w:val="1"/>
      <w:numFmt w:val="decimal"/>
      <w:pStyle w:val="LangSciSection4"/>
      <w:lvlText w:val="%1.%2.%3.%4. "/>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15:restartNumberingAfterBreak="0">
    <w:nsid w:val="07E1037C"/>
    <w:multiLevelType w:val="multilevel"/>
    <w:tmpl w:val="CF4063AA"/>
    <w:lvl w:ilvl="0">
      <w:start w:val="2"/>
      <w:numFmt w:val="decimal"/>
      <w:lvlText w:val="%1."/>
      <w:lvlJc w:val="left"/>
      <w:pPr>
        <w:ind w:left="630" w:hanging="63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9EC5755"/>
    <w:multiLevelType w:val="multilevel"/>
    <w:tmpl w:val="D0A614CA"/>
    <w:lvl w:ilvl="0">
      <w:start w:val="1"/>
      <w:numFmt w:val="none"/>
      <w:pStyle w:val="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6"/>
      <w:suff w:val="nothing"/>
      <w:lvlText w:val=""/>
      <w:lvlJc w:val="left"/>
      <w:pPr>
        <w:tabs>
          <w:tab w:val="num" w:pos="1152"/>
        </w:tabs>
        <w:ind w:left="1152" w:hanging="1152"/>
      </w:pPr>
    </w:lvl>
    <w:lvl w:ilvl="6">
      <w:start w:val="1"/>
      <w:numFmt w:val="none"/>
      <w:pStyle w:val="7"/>
      <w:suff w:val="nothing"/>
      <w:lvlText w:val=""/>
      <w:lvlJc w:val="left"/>
      <w:pPr>
        <w:tabs>
          <w:tab w:val="num" w:pos="1296"/>
        </w:tabs>
        <w:ind w:left="1296" w:hanging="1296"/>
      </w:pPr>
    </w:lvl>
    <w:lvl w:ilvl="7">
      <w:start w:val="1"/>
      <w:numFmt w:val="none"/>
      <w:pStyle w:val="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29" w15:restartNumberingAfterBreak="0">
    <w:nsid w:val="0FD46E85"/>
    <w:multiLevelType w:val="multilevel"/>
    <w:tmpl w:val="6BE4649E"/>
    <w:name w:val="ExampleNum"/>
    <w:lvl w:ilvl="0">
      <w:start w:val="1"/>
      <w:numFmt w:val="decimal"/>
      <w:lvlText w:val="%1"/>
      <w:lvlJc w:val="left"/>
      <w:rPr>
        <w:rFonts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0" w15:restartNumberingAfterBreak="0">
    <w:nsid w:val="13DD42AD"/>
    <w:multiLevelType w:val="hybridMultilevel"/>
    <w:tmpl w:val="39106910"/>
    <w:lvl w:ilvl="0" w:tplc="0407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5D76CA"/>
    <w:multiLevelType w:val="hybridMultilevel"/>
    <w:tmpl w:val="19F8B04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3" w15:restartNumberingAfterBreak="0">
    <w:nsid w:val="1E7B1CAB"/>
    <w:multiLevelType w:val="hybridMultilevel"/>
    <w:tmpl w:val="F59CE878"/>
    <w:lvl w:ilvl="0" w:tplc="A43E4A9E">
      <w:start w:val="2"/>
      <w:numFmt w:val="lowerLetter"/>
      <w:lvlText w:val="%1."/>
      <w:lvlJc w:val="left"/>
      <w:pPr>
        <w:tabs>
          <w:tab w:val="num" w:pos="780"/>
        </w:tabs>
        <w:ind w:left="780" w:hanging="360"/>
      </w:pPr>
      <w:rPr>
        <w:rFonts w:ascii="Times New Roman" w:hAnsi="Times New Roman" w:cs="Times New Roman" w:hint="default"/>
        <w:sz w:val="22"/>
      </w:rPr>
    </w:lvl>
    <w:lvl w:ilvl="1" w:tplc="04070019" w:tentative="1">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34" w15:restartNumberingAfterBreak="0">
    <w:nsid w:val="230F256C"/>
    <w:multiLevelType w:val="multilevel"/>
    <w:tmpl w:val="C1CAF60A"/>
    <w:lvl w:ilvl="0">
      <w:start w:val="2"/>
      <w:numFmt w:val="decimal"/>
      <w:lvlText w:val="%1"/>
      <w:lvlJc w:val="left"/>
      <w:pPr>
        <w:ind w:left="560" w:hanging="560"/>
      </w:pPr>
      <w:rPr>
        <w:rFonts w:hint="default"/>
      </w:rPr>
    </w:lvl>
    <w:lvl w:ilvl="1">
      <w:start w:val="5"/>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240B7550"/>
    <w:multiLevelType w:val="multilevel"/>
    <w:tmpl w:val="961414D2"/>
    <w:styleLink w:val="LFO9"/>
    <w:lvl w:ilvl="0">
      <w:numFmt w:val="bullet"/>
      <w:pStyle w:val="LangSciBulletLis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15:restartNumberingAfterBreak="0">
    <w:nsid w:val="258354AC"/>
    <w:multiLevelType w:val="hybridMultilevel"/>
    <w:tmpl w:val="470ACF6C"/>
    <w:lvl w:ilvl="0" w:tplc="EDCA204C">
      <w:start w:val="13"/>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3DF51E6E"/>
    <w:multiLevelType w:val="multilevel"/>
    <w:tmpl w:val="1A86C7C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pStyle w:val="lsSection3"/>
      <w:lvlText w:val="%1.%2.%3."/>
      <w:lvlJc w:val="right"/>
      <w:pPr>
        <w:ind w:left="18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87906E8"/>
    <w:multiLevelType w:val="hybridMultilevel"/>
    <w:tmpl w:val="6F965EB6"/>
    <w:lvl w:ilvl="0" w:tplc="3CE8DD0A">
      <w:start w:val="1"/>
      <w:numFmt w:val="decimal"/>
      <w:lvlText w:val="(%1)"/>
      <w:lvlJc w:val="left"/>
      <w:pPr>
        <w:ind w:left="645" w:hanging="64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CF21478"/>
    <w:multiLevelType w:val="hybridMultilevel"/>
    <w:tmpl w:val="69AC70CE"/>
    <w:lvl w:ilvl="0" w:tplc="1DB87866">
      <w:start w:val="2"/>
      <w:numFmt w:val="lowerLetter"/>
      <w:lvlText w:val="%1."/>
      <w:lvlJc w:val="left"/>
      <w:pPr>
        <w:tabs>
          <w:tab w:val="num" w:pos="780"/>
        </w:tabs>
        <w:ind w:left="780" w:hanging="360"/>
      </w:pPr>
      <w:rPr>
        <w:rFonts w:hint="default"/>
      </w:rPr>
    </w:lvl>
    <w:lvl w:ilvl="1" w:tplc="04070019" w:tentative="1">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42" w15:restartNumberingAfterBreak="0">
    <w:nsid w:val="56AB26D0"/>
    <w:multiLevelType w:val="hybridMultilevel"/>
    <w:tmpl w:val="6AACADC6"/>
    <w:lvl w:ilvl="0" w:tplc="0407001B">
      <w:start w:val="1"/>
      <w:numFmt w:val="lowerRoman"/>
      <w:lvlText w:val="%1."/>
      <w:lvlJc w:val="right"/>
      <w:pPr>
        <w:tabs>
          <w:tab w:val="num" w:pos="1080"/>
        </w:tabs>
        <w:ind w:left="108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2BA3CFD"/>
    <w:multiLevelType w:val="multilevel"/>
    <w:tmpl w:val="CDB2C0D6"/>
    <w:styleLink w:val="LFO2"/>
    <w:lvl w:ilvl="0">
      <w:start w:val="1"/>
      <w:numFmt w:val="decimal"/>
      <w:pStyle w:val="LangSciLanginfo"/>
      <w:lvlText w:val="(%1)"/>
      <w:lvlJc w:val="left"/>
    </w:lvl>
    <w:lvl w:ilvl="1">
      <w:start w:val="1"/>
      <w:numFmt w:val="lowerLetter"/>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4"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64A56B53"/>
    <w:multiLevelType w:val="hybridMultilevel"/>
    <w:tmpl w:val="30EE6F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50" w15:restartNumberingAfterBreak="0">
    <w:nsid w:val="725A28A0"/>
    <w:multiLevelType w:val="multilevel"/>
    <w:tmpl w:val="788AACC6"/>
    <w:styleLink w:val="Numbering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1"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9"/>
  </w:num>
  <w:num w:numId="3">
    <w:abstractNumId w:val="46"/>
  </w:num>
  <w:num w:numId="4">
    <w:abstractNumId w:val="51"/>
  </w:num>
  <w:num w:numId="5">
    <w:abstractNumId w:val="38"/>
  </w:num>
  <w:num w:numId="6">
    <w:abstractNumId w:val="29"/>
  </w:num>
  <w:num w:numId="7">
    <w:abstractNumId w:val="31"/>
  </w:num>
  <w:num w:numId="8">
    <w:abstractNumId w:val="30"/>
  </w:num>
  <w:num w:numId="9">
    <w:abstractNumId w:val="10"/>
  </w:num>
  <w:num w:numId="10">
    <w:abstractNumId w:val="36"/>
  </w:num>
  <w:num w:numId="11">
    <w:abstractNumId w:val="42"/>
  </w:num>
  <w:num w:numId="12">
    <w:abstractNumId w:val="24"/>
  </w:num>
  <w:num w:numId="13">
    <w:abstractNumId w:val="41"/>
  </w:num>
  <w:num w:numId="14">
    <w:abstractNumId w:val="33"/>
  </w:num>
  <w:num w:numId="15">
    <w:abstractNumId w:val="25"/>
  </w:num>
  <w:num w:numId="16">
    <w:abstractNumId w:val="50"/>
  </w:num>
  <w:num w:numId="17">
    <w:abstractNumId w:val="43"/>
  </w:num>
  <w:num w:numId="18">
    <w:abstractNumId w:val="35"/>
  </w:num>
  <w:num w:numId="19">
    <w:abstractNumId w:val="23"/>
  </w:num>
  <w:num w:numId="20">
    <w:abstractNumId w:val="48"/>
  </w:num>
  <w:num w:numId="21">
    <w:abstractNumId w:val="32"/>
  </w:num>
  <w:num w:numId="22">
    <w:abstractNumId w:val="47"/>
  </w:num>
  <w:num w:numId="23">
    <w:abstractNumId w:val="37"/>
  </w:num>
  <w:num w:numId="24">
    <w:abstractNumId w:val="39"/>
  </w:num>
  <w:num w:numId="25">
    <w:abstractNumId w:val="44"/>
  </w:num>
  <w:num w:numId="26">
    <w:abstractNumId w:val="8"/>
  </w:num>
  <w:num w:numId="27">
    <w:abstractNumId w:val="7"/>
  </w:num>
  <w:num w:numId="28">
    <w:abstractNumId w:val="6"/>
  </w:num>
  <w:num w:numId="29">
    <w:abstractNumId w:val="5"/>
  </w:num>
  <w:num w:numId="30">
    <w:abstractNumId w:val="9"/>
  </w:num>
  <w:num w:numId="31">
    <w:abstractNumId w:val="4"/>
  </w:num>
  <w:num w:numId="32">
    <w:abstractNumId w:val="3"/>
  </w:num>
  <w:num w:numId="33">
    <w:abstractNumId w:val="2"/>
  </w:num>
  <w:num w:numId="34">
    <w:abstractNumId w:val="1"/>
  </w:num>
  <w:num w:numId="35">
    <w:abstractNumId w:val="27"/>
  </w:num>
  <w:num w:numId="36">
    <w:abstractNumId w:val="0"/>
  </w:num>
  <w:num w:numId="37">
    <w:abstractNumId w:val="11"/>
  </w:num>
  <w:num w:numId="38">
    <w:abstractNumId w:val="40"/>
  </w:num>
  <w:num w:numId="39">
    <w:abstractNumId w:val="45"/>
  </w:num>
  <w:num w:numId="40">
    <w:abstractNumId w:val="26"/>
  </w:num>
  <w:num w:numId="41">
    <w:abstractNumId w:val="3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Reeve">
    <w15:presenceInfo w15:providerId="None" w15:userId="Matthew Reev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GrammaticalErrors/>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hdrShapeDefaults>
    <o:shapedefaults v:ext="edit" spidmax="6145"/>
  </w:hdrShapeDefaults>
  <w:footnotePr>
    <w:pos w:val="beneathText"/>
    <w:numRestart w:val="eachSect"/>
    <w:footnote w:id="-1"/>
    <w:footnote w:id="0"/>
  </w:footnotePr>
  <w:endnotePr>
    <w:numFmt w:val="decimal"/>
    <w:endnote w:id="-1"/>
    <w:endnote w:id="0"/>
  </w:endnotePr>
  <w:compat>
    <w:useFELayout/>
    <w:compatSetting w:name="compatibilityMode" w:uri="http://schemas.microsoft.com/office/word" w:val="12"/>
    <w:compatSetting w:name="useWord2013TrackBottomHyphenation" w:uri="http://schemas.microsoft.com/office/word" w:val="1"/>
  </w:compat>
  <w:rsids>
    <w:rsidRoot w:val="00836358"/>
    <w:rsid w:val="00012310"/>
    <w:rsid w:val="0002249F"/>
    <w:rsid w:val="0002567E"/>
    <w:rsid w:val="0002782D"/>
    <w:rsid w:val="000511F2"/>
    <w:rsid w:val="00052980"/>
    <w:rsid w:val="000608FD"/>
    <w:rsid w:val="00063B01"/>
    <w:rsid w:val="00066746"/>
    <w:rsid w:val="00083BB1"/>
    <w:rsid w:val="0008682C"/>
    <w:rsid w:val="0009549F"/>
    <w:rsid w:val="000A5890"/>
    <w:rsid w:val="000B0FE6"/>
    <w:rsid w:val="000B1087"/>
    <w:rsid w:val="000D11D2"/>
    <w:rsid w:val="000D3BC3"/>
    <w:rsid w:val="000E2BB1"/>
    <w:rsid w:val="000E549A"/>
    <w:rsid w:val="000F05B3"/>
    <w:rsid w:val="000F26A3"/>
    <w:rsid w:val="000F36E9"/>
    <w:rsid w:val="000F7233"/>
    <w:rsid w:val="00105D17"/>
    <w:rsid w:val="001134FD"/>
    <w:rsid w:val="00116646"/>
    <w:rsid w:val="00117965"/>
    <w:rsid w:val="001419D2"/>
    <w:rsid w:val="00141C00"/>
    <w:rsid w:val="00142F0B"/>
    <w:rsid w:val="00151DB8"/>
    <w:rsid w:val="0015246A"/>
    <w:rsid w:val="00153140"/>
    <w:rsid w:val="0017033D"/>
    <w:rsid w:val="0018343D"/>
    <w:rsid w:val="001A199E"/>
    <w:rsid w:val="001A61D9"/>
    <w:rsid w:val="001C4305"/>
    <w:rsid w:val="001C659B"/>
    <w:rsid w:val="001D31D6"/>
    <w:rsid w:val="001D7464"/>
    <w:rsid w:val="001F14D9"/>
    <w:rsid w:val="001F22D5"/>
    <w:rsid w:val="00203460"/>
    <w:rsid w:val="00233EA9"/>
    <w:rsid w:val="00244B6C"/>
    <w:rsid w:val="002463E6"/>
    <w:rsid w:val="002472F8"/>
    <w:rsid w:val="002741A1"/>
    <w:rsid w:val="00287C82"/>
    <w:rsid w:val="00291407"/>
    <w:rsid w:val="002920A4"/>
    <w:rsid w:val="002B550D"/>
    <w:rsid w:val="002C0079"/>
    <w:rsid w:val="002C5835"/>
    <w:rsid w:val="002F00DA"/>
    <w:rsid w:val="0030037C"/>
    <w:rsid w:val="003134C9"/>
    <w:rsid w:val="00326847"/>
    <w:rsid w:val="00340E1D"/>
    <w:rsid w:val="00383B2F"/>
    <w:rsid w:val="00383B3B"/>
    <w:rsid w:val="0039019F"/>
    <w:rsid w:val="003951B6"/>
    <w:rsid w:val="003B63D5"/>
    <w:rsid w:val="003C1DC1"/>
    <w:rsid w:val="003D748B"/>
    <w:rsid w:val="003E4499"/>
    <w:rsid w:val="003F2DF3"/>
    <w:rsid w:val="003F59CF"/>
    <w:rsid w:val="00414173"/>
    <w:rsid w:val="00415D8C"/>
    <w:rsid w:val="004249B7"/>
    <w:rsid w:val="0042642E"/>
    <w:rsid w:val="00433283"/>
    <w:rsid w:val="00451329"/>
    <w:rsid w:val="00454BDB"/>
    <w:rsid w:val="00464960"/>
    <w:rsid w:val="00466AF1"/>
    <w:rsid w:val="00472F7A"/>
    <w:rsid w:val="004744F7"/>
    <w:rsid w:val="00481663"/>
    <w:rsid w:val="0049712A"/>
    <w:rsid w:val="004B24C0"/>
    <w:rsid w:val="004C1764"/>
    <w:rsid w:val="004E0C0A"/>
    <w:rsid w:val="004E3C2A"/>
    <w:rsid w:val="00502608"/>
    <w:rsid w:val="00517485"/>
    <w:rsid w:val="0055103F"/>
    <w:rsid w:val="0056795B"/>
    <w:rsid w:val="00570D20"/>
    <w:rsid w:val="00576F66"/>
    <w:rsid w:val="005827B0"/>
    <w:rsid w:val="005871E8"/>
    <w:rsid w:val="005A383A"/>
    <w:rsid w:val="005A5D49"/>
    <w:rsid w:val="005B118A"/>
    <w:rsid w:val="005C798A"/>
    <w:rsid w:val="005D14B1"/>
    <w:rsid w:val="005D4AE7"/>
    <w:rsid w:val="005E1F91"/>
    <w:rsid w:val="005E32B7"/>
    <w:rsid w:val="005F6EC1"/>
    <w:rsid w:val="00603AF3"/>
    <w:rsid w:val="00621819"/>
    <w:rsid w:val="006276DA"/>
    <w:rsid w:val="006532B8"/>
    <w:rsid w:val="00654249"/>
    <w:rsid w:val="00664634"/>
    <w:rsid w:val="00684FE7"/>
    <w:rsid w:val="00687EE3"/>
    <w:rsid w:val="006944AF"/>
    <w:rsid w:val="006975F0"/>
    <w:rsid w:val="006A66F2"/>
    <w:rsid w:val="006B2CC9"/>
    <w:rsid w:val="006C48FD"/>
    <w:rsid w:val="006D626D"/>
    <w:rsid w:val="006D6DD7"/>
    <w:rsid w:val="006E4823"/>
    <w:rsid w:val="006E5DEE"/>
    <w:rsid w:val="007238C5"/>
    <w:rsid w:val="00730C73"/>
    <w:rsid w:val="0074554B"/>
    <w:rsid w:val="007475E4"/>
    <w:rsid w:val="00784A68"/>
    <w:rsid w:val="007852A9"/>
    <w:rsid w:val="007924D8"/>
    <w:rsid w:val="0079581F"/>
    <w:rsid w:val="007A054C"/>
    <w:rsid w:val="007A106B"/>
    <w:rsid w:val="007C1E3B"/>
    <w:rsid w:val="007C56BC"/>
    <w:rsid w:val="007C5EA8"/>
    <w:rsid w:val="007C7CE1"/>
    <w:rsid w:val="007D4394"/>
    <w:rsid w:val="007E17CE"/>
    <w:rsid w:val="007F2CDE"/>
    <w:rsid w:val="007F2E0B"/>
    <w:rsid w:val="0080303F"/>
    <w:rsid w:val="00805CBA"/>
    <w:rsid w:val="00820073"/>
    <w:rsid w:val="008339EB"/>
    <w:rsid w:val="00836358"/>
    <w:rsid w:val="00837C58"/>
    <w:rsid w:val="008426C2"/>
    <w:rsid w:val="00855C25"/>
    <w:rsid w:val="00860774"/>
    <w:rsid w:val="00867562"/>
    <w:rsid w:val="008909A6"/>
    <w:rsid w:val="008971B1"/>
    <w:rsid w:val="008B061F"/>
    <w:rsid w:val="008B51B6"/>
    <w:rsid w:val="008D3501"/>
    <w:rsid w:val="008E206F"/>
    <w:rsid w:val="00906C91"/>
    <w:rsid w:val="0092016C"/>
    <w:rsid w:val="00920732"/>
    <w:rsid w:val="00920D74"/>
    <w:rsid w:val="0092711D"/>
    <w:rsid w:val="0093788A"/>
    <w:rsid w:val="009450A5"/>
    <w:rsid w:val="00956419"/>
    <w:rsid w:val="00972AD0"/>
    <w:rsid w:val="00975D64"/>
    <w:rsid w:val="00982F1B"/>
    <w:rsid w:val="0098422F"/>
    <w:rsid w:val="00984D88"/>
    <w:rsid w:val="0098686D"/>
    <w:rsid w:val="00997124"/>
    <w:rsid w:val="009B4E55"/>
    <w:rsid w:val="009C2B7F"/>
    <w:rsid w:val="009D2AB4"/>
    <w:rsid w:val="009E3B55"/>
    <w:rsid w:val="00A0228A"/>
    <w:rsid w:val="00A03581"/>
    <w:rsid w:val="00A256BD"/>
    <w:rsid w:val="00A377E5"/>
    <w:rsid w:val="00A5100F"/>
    <w:rsid w:val="00A51EB9"/>
    <w:rsid w:val="00A60220"/>
    <w:rsid w:val="00A74961"/>
    <w:rsid w:val="00A74ACE"/>
    <w:rsid w:val="00A856B6"/>
    <w:rsid w:val="00A85C28"/>
    <w:rsid w:val="00A97327"/>
    <w:rsid w:val="00AB42A5"/>
    <w:rsid w:val="00AB69B7"/>
    <w:rsid w:val="00AC0EBA"/>
    <w:rsid w:val="00AD5B61"/>
    <w:rsid w:val="00AF2C34"/>
    <w:rsid w:val="00B11F0E"/>
    <w:rsid w:val="00B23594"/>
    <w:rsid w:val="00B3294D"/>
    <w:rsid w:val="00B41A8F"/>
    <w:rsid w:val="00B46889"/>
    <w:rsid w:val="00B478C2"/>
    <w:rsid w:val="00B726C8"/>
    <w:rsid w:val="00B72B38"/>
    <w:rsid w:val="00B82C49"/>
    <w:rsid w:val="00B95A42"/>
    <w:rsid w:val="00BB08F8"/>
    <w:rsid w:val="00BB1422"/>
    <w:rsid w:val="00BC07DB"/>
    <w:rsid w:val="00BD01DF"/>
    <w:rsid w:val="00BD2618"/>
    <w:rsid w:val="00BD5B47"/>
    <w:rsid w:val="00BF160F"/>
    <w:rsid w:val="00BF2F92"/>
    <w:rsid w:val="00BF77D9"/>
    <w:rsid w:val="00BF7ABF"/>
    <w:rsid w:val="00C02954"/>
    <w:rsid w:val="00C02DC9"/>
    <w:rsid w:val="00C03B54"/>
    <w:rsid w:val="00C10ED7"/>
    <w:rsid w:val="00C1556A"/>
    <w:rsid w:val="00C22B50"/>
    <w:rsid w:val="00C30C83"/>
    <w:rsid w:val="00C47669"/>
    <w:rsid w:val="00C510F6"/>
    <w:rsid w:val="00C55EF8"/>
    <w:rsid w:val="00C62D89"/>
    <w:rsid w:val="00C62DF2"/>
    <w:rsid w:val="00C65098"/>
    <w:rsid w:val="00C76985"/>
    <w:rsid w:val="00C77658"/>
    <w:rsid w:val="00C77A3A"/>
    <w:rsid w:val="00C97088"/>
    <w:rsid w:val="00C97A21"/>
    <w:rsid w:val="00CA60A7"/>
    <w:rsid w:val="00CB1B64"/>
    <w:rsid w:val="00CB6AD0"/>
    <w:rsid w:val="00CD0BE7"/>
    <w:rsid w:val="00D0727B"/>
    <w:rsid w:val="00D106B4"/>
    <w:rsid w:val="00D22112"/>
    <w:rsid w:val="00D26787"/>
    <w:rsid w:val="00D30DE4"/>
    <w:rsid w:val="00D46D0E"/>
    <w:rsid w:val="00D54E01"/>
    <w:rsid w:val="00D6131E"/>
    <w:rsid w:val="00D6596E"/>
    <w:rsid w:val="00D764DF"/>
    <w:rsid w:val="00D77D56"/>
    <w:rsid w:val="00D80D61"/>
    <w:rsid w:val="00DA4C0B"/>
    <w:rsid w:val="00DB0B74"/>
    <w:rsid w:val="00DC0B02"/>
    <w:rsid w:val="00DC133D"/>
    <w:rsid w:val="00DC7773"/>
    <w:rsid w:val="00DD5B39"/>
    <w:rsid w:val="00DE7973"/>
    <w:rsid w:val="00DF02D3"/>
    <w:rsid w:val="00E01802"/>
    <w:rsid w:val="00E32325"/>
    <w:rsid w:val="00E33504"/>
    <w:rsid w:val="00E44F71"/>
    <w:rsid w:val="00E4657E"/>
    <w:rsid w:val="00E558A6"/>
    <w:rsid w:val="00E726B8"/>
    <w:rsid w:val="00E80518"/>
    <w:rsid w:val="00E82BA0"/>
    <w:rsid w:val="00E910D0"/>
    <w:rsid w:val="00E945BF"/>
    <w:rsid w:val="00EA471B"/>
    <w:rsid w:val="00EB5C0A"/>
    <w:rsid w:val="00ED409C"/>
    <w:rsid w:val="00ED499A"/>
    <w:rsid w:val="00EE3290"/>
    <w:rsid w:val="00EF4AA3"/>
    <w:rsid w:val="00F11CD2"/>
    <w:rsid w:val="00F12E22"/>
    <w:rsid w:val="00F143D5"/>
    <w:rsid w:val="00F20FD5"/>
    <w:rsid w:val="00F24279"/>
    <w:rsid w:val="00F25F7A"/>
    <w:rsid w:val="00F301FB"/>
    <w:rsid w:val="00F41852"/>
    <w:rsid w:val="00F44661"/>
    <w:rsid w:val="00F65011"/>
    <w:rsid w:val="00F72F56"/>
    <w:rsid w:val="00F7519A"/>
    <w:rsid w:val="00F81C62"/>
    <w:rsid w:val="00F8323D"/>
    <w:rsid w:val="00FA45F7"/>
    <w:rsid w:val="00FB7E22"/>
    <w:rsid w:val="00FD29F3"/>
    <w:rsid w:val="00FD3CC3"/>
    <w:rsid w:val="00FD6452"/>
    <w:rsid w:val="00FF0D32"/>
    <w:rsid w:val="00FF1C73"/>
    <w:rsid w:val="00FF797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6145"/>
    <o:shapelayout v:ext="edit">
      <o:idmap v:ext="edit" data="1"/>
    </o:shapelayout>
  </w:shapeDefaults>
  <w:decimalSymbol w:val="."/>
  <w:listSeparator w:val=","/>
  <w14:docId w14:val="2551CE71"/>
  <w15:docId w15:val="{B3C5BBDB-B81A-4913-852E-949AF171F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384"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D26787"/>
    <w:pPr>
      <w:spacing w:after="0"/>
    </w:pPr>
    <w:rPr>
      <w:rFonts w:ascii="Times New Roman" w:eastAsia="Times New Roman" w:hAnsi="Times New Roman" w:cs="Times New Roman"/>
      <w:sz w:val="24"/>
      <w:szCs w:val="24"/>
      <w:lang w:eastAsia="ar-SA"/>
    </w:rPr>
  </w:style>
  <w:style w:type="paragraph" w:styleId="1">
    <w:name w:val="heading 1"/>
    <w:basedOn w:val="a0"/>
    <w:next w:val="a0"/>
    <w:link w:val="11"/>
    <w:qFormat/>
    <w:rsid w:val="005D4AE7"/>
    <w:pPr>
      <w:numPr>
        <w:numId w:val="1"/>
      </w:numPr>
      <w:spacing w:before="240" w:after="120"/>
      <w:outlineLvl w:val="0"/>
    </w:pPr>
    <w:rPr>
      <w:rFonts w:ascii="Arial" w:hAnsi="Arial"/>
      <w:b/>
      <w:bCs/>
      <w:sz w:val="36"/>
      <w:szCs w:val="36"/>
    </w:rPr>
  </w:style>
  <w:style w:type="paragraph" w:styleId="2">
    <w:name w:val="heading 2"/>
    <w:basedOn w:val="a0"/>
    <w:next w:val="a0"/>
    <w:link w:val="20"/>
    <w:qFormat/>
    <w:rsid w:val="005D4AE7"/>
    <w:pPr>
      <w:spacing w:before="320" w:after="120"/>
      <w:outlineLvl w:val="1"/>
    </w:pPr>
    <w:rPr>
      <w:rFonts w:ascii="Arial" w:hAnsi="Arial"/>
      <w:b/>
      <w:bCs/>
      <w:sz w:val="32"/>
      <w:szCs w:val="32"/>
    </w:rPr>
  </w:style>
  <w:style w:type="paragraph" w:styleId="3">
    <w:name w:val="heading 3"/>
    <w:basedOn w:val="a0"/>
    <w:next w:val="a0"/>
    <w:link w:val="30"/>
    <w:qFormat/>
    <w:rsid w:val="005D4AE7"/>
    <w:pPr>
      <w:numPr>
        <w:ilvl w:val="2"/>
        <w:numId w:val="1"/>
      </w:numPr>
      <w:spacing w:before="140"/>
      <w:outlineLvl w:val="2"/>
    </w:pPr>
    <w:rPr>
      <w:rFonts w:ascii="Arial" w:hAnsi="Arial"/>
      <w:b/>
      <w:sz w:val="28"/>
      <w:szCs w:val="28"/>
    </w:rPr>
  </w:style>
  <w:style w:type="paragraph" w:styleId="4">
    <w:name w:val="heading 4"/>
    <w:basedOn w:val="a0"/>
    <w:next w:val="a0"/>
    <w:link w:val="40"/>
    <w:unhideWhenUsed/>
    <w:qFormat/>
    <w:rsid w:val="000F36E9"/>
    <w:pPr>
      <w:keepLines/>
      <w:spacing w:before="40"/>
      <w:outlineLvl w:val="3"/>
    </w:pPr>
    <w:rPr>
      <w:rFonts w:asciiTheme="majorHAnsi" w:eastAsiaTheme="majorEastAsia" w:hAnsiTheme="majorHAnsi" w:cs="Mangal"/>
      <w:i/>
      <w:iCs/>
      <w:color w:val="2E74B5" w:themeColor="accent1" w:themeShade="BF"/>
      <w:szCs w:val="21"/>
    </w:rPr>
  </w:style>
  <w:style w:type="paragraph" w:styleId="5">
    <w:name w:val="heading 5"/>
    <w:basedOn w:val="a0"/>
    <w:next w:val="a0"/>
    <w:link w:val="50"/>
    <w:unhideWhenUsed/>
    <w:qFormat/>
    <w:rsid w:val="00C76985"/>
    <w:pPr>
      <w:keepNext/>
      <w:keepLines/>
      <w:tabs>
        <w:tab w:val="left" w:pos="425"/>
      </w:tabs>
      <w:spacing w:line="360" w:lineRule="auto"/>
      <w:contextualSpacing/>
      <w:jc w:val="both"/>
      <w:outlineLvl w:val="4"/>
    </w:pPr>
    <w:rPr>
      <w:rFonts w:asciiTheme="majorHAnsi" w:eastAsiaTheme="majorEastAsia" w:hAnsiTheme="majorHAnsi" w:cstheme="majorBidi"/>
      <w:color w:val="000000" w:themeColor="text1"/>
      <w:lang w:val="en-GB" w:eastAsia="en-US"/>
    </w:rPr>
  </w:style>
  <w:style w:type="paragraph" w:styleId="6">
    <w:name w:val="heading 6"/>
    <w:basedOn w:val="a0"/>
    <w:next w:val="a0"/>
    <w:link w:val="60"/>
    <w:qFormat/>
    <w:rsid w:val="005D4AE7"/>
    <w:pPr>
      <w:numPr>
        <w:ilvl w:val="5"/>
        <w:numId w:val="1"/>
      </w:numPr>
      <w:spacing w:before="60" w:after="60"/>
      <w:outlineLvl w:val="5"/>
    </w:pPr>
    <w:rPr>
      <w:rFonts w:ascii="Arial" w:hAnsi="Arial"/>
      <w:b/>
      <w:bCs/>
      <w:i/>
      <w:iCs/>
    </w:rPr>
  </w:style>
  <w:style w:type="paragraph" w:styleId="7">
    <w:name w:val="heading 7"/>
    <w:basedOn w:val="a0"/>
    <w:next w:val="a0"/>
    <w:link w:val="70"/>
    <w:qFormat/>
    <w:rsid w:val="005D4AE7"/>
    <w:pPr>
      <w:numPr>
        <w:ilvl w:val="6"/>
        <w:numId w:val="1"/>
      </w:numPr>
      <w:spacing w:before="60" w:after="60"/>
      <w:outlineLvl w:val="6"/>
    </w:pPr>
    <w:rPr>
      <w:rFonts w:ascii="Arial" w:hAnsi="Arial"/>
      <w:b/>
      <w:bCs/>
      <w:sz w:val="22"/>
      <w:szCs w:val="22"/>
    </w:rPr>
  </w:style>
  <w:style w:type="paragraph" w:styleId="8">
    <w:name w:val="heading 8"/>
    <w:basedOn w:val="a0"/>
    <w:next w:val="a0"/>
    <w:link w:val="80"/>
    <w:qFormat/>
    <w:rsid w:val="005D4AE7"/>
    <w:pPr>
      <w:numPr>
        <w:ilvl w:val="7"/>
        <w:numId w:val="1"/>
      </w:numPr>
      <w:spacing w:before="60" w:after="60"/>
      <w:outlineLvl w:val="7"/>
    </w:pPr>
    <w:rPr>
      <w:rFonts w:ascii="Arial" w:hAnsi="Arial"/>
      <w:b/>
      <w:bCs/>
      <w:i/>
      <w:iCs/>
      <w:sz w:val="22"/>
      <w:szCs w:val="22"/>
    </w:rPr>
  </w:style>
  <w:style w:type="paragraph" w:styleId="9">
    <w:name w:val="heading 9"/>
    <w:basedOn w:val="a0"/>
    <w:next w:val="a0"/>
    <w:link w:val="90"/>
    <w:qFormat/>
    <w:rsid w:val="005D4AE7"/>
    <w:pPr>
      <w:spacing w:before="60" w:after="60"/>
      <w:outlineLvl w:val="8"/>
    </w:pPr>
    <w:rPr>
      <w:rFonts w:ascii="Arial" w:hAnsi="Arial"/>
      <w:b/>
      <w:bCs/>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otnote reference"/>
    <w:uiPriority w:val="99"/>
    <w:rsid w:val="00D26787"/>
    <w:rPr>
      <w:position w:val="0"/>
      <w:sz w:val="13"/>
    </w:rPr>
  </w:style>
  <w:style w:type="character" w:styleId="a5">
    <w:name w:val="Hyperlink"/>
    <w:uiPriority w:val="99"/>
    <w:rsid w:val="0002782D"/>
    <w:rPr>
      <w:color w:val="000080"/>
      <w:u w:val="single"/>
    </w:rPr>
  </w:style>
  <w:style w:type="character" w:customStyle="1" w:styleId="lsCategory">
    <w:name w:val="ls_Category"/>
    <w:qFormat/>
    <w:rsid w:val="0002782D"/>
    <w:rPr>
      <w:smallCaps/>
    </w:rPr>
  </w:style>
  <w:style w:type="paragraph" w:customStyle="1" w:styleId="lsEnumerated">
    <w:name w:val="ls_Enumerated"/>
    <w:basedOn w:val="a0"/>
    <w:qFormat/>
    <w:rsid w:val="003951B6"/>
    <w:pPr>
      <w:numPr>
        <w:numId w:val="4"/>
      </w:numPr>
      <w:spacing w:after="140" w:line="288" w:lineRule="auto"/>
    </w:pPr>
  </w:style>
  <w:style w:type="paragraph" w:styleId="a6">
    <w:name w:val="Quote"/>
    <w:aliases w:val="ls_Quote"/>
    <w:basedOn w:val="a0"/>
    <w:link w:val="a7"/>
    <w:qFormat/>
    <w:rsid w:val="0002782D"/>
    <w:pPr>
      <w:spacing w:after="283"/>
      <w:ind w:left="567" w:right="567"/>
    </w:pPr>
  </w:style>
  <w:style w:type="paragraph" w:styleId="a8">
    <w:name w:val="Title"/>
    <w:aliases w:val="ls_Title"/>
    <w:basedOn w:val="a0"/>
    <w:next w:val="a0"/>
    <w:link w:val="a9"/>
    <w:qFormat/>
    <w:rsid w:val="005D4AE7"/>
    <w:pPr>
      <w:spacing w:before="240" w:after="120"/>
      <w:jc w:val="center"/>
    </w:pPr>
    <w:rPr>
      <w:rFonts w:ascii="Arial" w:hAnsi="Arial"/>
      <w:b/>
      <w:bCs/>
      <w:sz w:val="56"/>
      <w:szCs w:val="56"/>
    </w:rPr>
  </w:style>
  <w:style w:type="paragraph" w:styleId="aa">
    <w:name w:val="footer"/>
    <w:basedOn w:val="a0"/>
    <w:link w:val="ab"/>
    <w:rsid w:val="0002782D"/>
    <w:pPr>
      <w:suppressLineNumbers/>
      <w:tabs>
        <w:tab w:val="center" w:pos="4819"/>
        <w:tab w:val="right" w:pos="9638"/>
      </w:tabs>
    </w:pPr>
  </w:style>
  <w:style w:type="paragraph" w:customStyle="1" w:styleId="lsBulletList">
    <w:name w:val="ls_BulletList"/>
    <w:qFormat/>
    <w:rsid w:val="005D4AE7"/>
    <w:pPr>
      <w:numPr>
        <w:numId w:val="3"/>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pPr>
    <w:rPr>
      <w:b w:val="0"/>
    </w:rPr>
  </w:style>
  <w:style w:type="paragraph" w:customStyle="1" w:styleId="lsTableHeading">
    <w:name w:val="ls_TableHeading"/>
    <w:basedOn w:val="a0"/>
    <w:qFormat/>
    <w:rsid w:val="002463E6"/>
    <w:pPr>
      <w:spacing w:line="276" w:lineRule="auto"/>
    </w:pPr>
    <w:rPr>
      <w:b/>
    </w:rPr>
  </w:style>
  <w:style w:type="paragraph" w:styleId="ac">
    <w:name w:val="caption"/>
    <w:basedOn w:val="a0"/>
    <w:qFormat/>
    <w:rsid w:val="0002782D"/>
    <w:pPr>
      <w:suppressLineNumbers/>
      <w:spacing w:before="120" w:after="120"/>
    </w:pPr>
    <w:rPr>
      <w:i/>
      <w:iCs/>
      <w:sz w:val="20"/>
      <w:szCs w:val="20"/>
    </w:rPr>
  </w:style>
  <w:style w:type="paragraph" w:styleId="ad">
    <w:name w:val="footnote text"/>
    <w:aliases w:val="Char6"/>
    <w:basedOn w:val="a0"/>
    <w:link w:val="10"/>
    <w:uiPriority w:val="99"/>
    <w:rsid w:val="0002782D"/>
    <w:pPr>
      <w:suppressLineNumbers/>
      <w:ind w:left="339" w:hanging="339"/>
    </w:pPr>
    <w:rPr>
      <w:sz w:val="20"/>
      <w:szCs w:val="20"/>
    </w:rPr>
  </w:style>
  <w:style w:type="paragraph" w:customStyle="1" w:styleId="lsAbstract">
    <w:name w:val="ls_Abstract"/>
    <w:basedOn w:val="a0"/>
    <w:qFormat/>
    <w:rsid w:val="0002782D"/>
    <w:pPr>
      <w:ind w:left="720" w:right="720"/>
      <w:jc w:val="both"/>
    </w:pPr>
    <w:rPr>
      <w:i/>
    </w:rPr>
  </w:style>
  <w:style w:type="paragraph" w:customStyle="1" w:styleId="lsConversationTranscript">
    <w:name w:val="ls_ConversationTranscript"/>
    <w:basedOn w:val="a0"/>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rsid w:val="0002782D"/>
  </w:style>
  <w:style w:type="character" w:customStyle="1" w:styleId="40">
    <w:name w:val="标题 4 字符"/>
    <w:basedOn w:val="a1"/>
    <w:link w:val="4"/>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1"/>
    <w:next w:val="a0"/>
    <w:autoRedefine/>
    <w:qFormat/>
    <w:rsid w:val="008D3501"/>
    <w:pPr>
      <w:numPr>
        <w:numId w:val="0"/>
      </w:numPr>
      <w:spacing w:before="0" w:after="0" w:line="276" w:lineRule="auto"/>
    </w:pPr>
    <w:rPr>
      <w:rFonts w:ascii="Times New Roman" w:hAnsi="Times New Roman"/>
      <w:lang w:val="en-US"/>
    </w:rPr>
  </w:style>
  <w:style w:type="paragraph" w:customStyle="1" w:styleId="lsSection2">
    <w:name w:val="ls_Section2"/>
    <w:basedOn w:val="2"/>
    <w:next w:val="a0"/>
    <w:autoRedefine/>
    <w:qFormat/>
    <w:rsid w:val="00AB42A5"/>
    <w:pPr>
      <w:spacing w:line="276" w:lineRule="auto"/>
      <w:ind w:left="360" w:hanging="360"/>
    </w:pPr>
    <w:rPr>
      <w:rFonts w:ascii="Times New Roman" w:hAnsi="Times New Roman"/>
      <w:lang w:val="en-US"/>
    </w:rPr>
  </w:style>
  <w:style w:type="paragraph" w:customStyle="1" w:styleId="lsSection3">
    <w:name w:val="ls_Section3"/>
    <w:basedOn w:val="3"/>
    <w:next w:val="a0"/>
    <w:autoRedefine/>
    <w:qFormat/>
    <w:rsid w:val="00D0727B"/>
    <w:pPr>
      <w:numPr>
        <w:numId w:val="5"/>
      </w:numPr>
      <w:ind w:left="823"/>
    </w:pPr>
  </w:style>
  <w:style w:type="paragraph" w:customStyle="1" w:styleId="lsSection4">
    <w:name w:val="ls_Section4"/>
    <w:basedOn w:val="lsSection3"/>
    <w:next w:val="a0"/>
    <w:autoRedefine/>
    <w:qFormat/>
    <w:rsid w:val="00D0727B"/>
    <w:pPr>
      <w:numPr>
        <w:ilvl w:val="3"/>
      </w:numPr>
      <w:ind w:left="360"/>
    </w:pPr>
    <w:rPr>
      <w:sz w:val="24"/>
    </w:rPr>
  </w:style>
  <w:style w:type="paragraph" w:styleId="ae">
    <w:name w:val="List Paragraph"/>
    <w:basedOn w:val="a0"/>
    <w:uiPriority w:val="34"/>
    <w:qFormat/>
    <w:rsid w:val="00433283"/>
    <w:pPr>
      <w:ind w:left="720"/>
      <w:contextualSpacing/>
    </w:pPr>
    <w:rPr>
      <w:rFonts w:ascii="Garamond" w:eastAsiaTheme="minorEastAsia" w:hAnsi="Garamond" w:cstheme="minorBidi"/>
      <w:szCs w:val="22"/>
      <w:lang w:val="en-GB" w:eastAsia="zh-CN"/>
    </w:rPr>
  </w:style>
  <w:style w:type="character" w:customStyle="1" w:styleId="12">
    <w:name w:val="未处理的提及1"/>
    <w:basedOn w:val="a1"/>
    <w:uiPriority w:val="99"/>
    <w:semiHidden/>
    <w:unhideWhenUsed/>
    <w:rsid w:val="00433283"/>
    <w:rPr>
      <w:color w:val="808080"/>
      <w:shd w:val="clear" w:color="auto" w:fill="E6E6E6"/>
    </w:rPr>
  </w:style>
  <w:style w:type="character" w:styleId="af">
    <w:name w:val="annotation reference"/>
    <w:basedOn w:val="a1"/>
    <w:uiPriority w:val="99"/>
    <w:unhideWhenUsed/>
    <w:rsid w:val="00433283"/>
    <w:rPr>
      <w:sz w:val="16"/>
      <w:szCs w:val="16"/>
    </w:rPr>
  </w:style>
  <w:style w:type="paragraph" w:styleId="af0">
    <w:name w:val="annotation text"/>
    <w:basedOn w:val="a0"/>
    <w:link w:val="af1"/>
    <w:uiPriority w:val="99"/>
    <w:unhideWhenUsed/>
    <w:rsid w:val="00433283"/>
    <w:pPr>
      <w:spacing w:after="200"/>
    </w:pPr>
    <w:rPr>
      <w:rFonts w:asciiTheme="minorHAnsi" w:eastAsiaTheme="minorHAnsi" w:hAnsiTheme="minorHAnsi" w:cstheme="minorBidi"/>
      <w:sz w:val="20"/>
      <w:szCs w:val="20"/>
      <w:lang w:eastAsia="en-US"/>
    </w:rPr>
  </w:style>
  <w:style w:type="character" w:customStyle="1" w:styleId="af1">
    <w:name w:val="批注文字 字符"/>
    <w:basedOn w:val="a1"/>
    <w:link w:val="af0"/>
    <w:uiPriority w:val="99"/>
    <w:rsid w:val="00433283"/>
    <w:rPr>
      <w:rFonts w:eastAsiaTheme="minorHAnsi"/>
      <w:sz w:val="20"/>
      <w:szCs w:val="20"/>
      <w:lang w:eastAsia="en-US"/>
    </w:rPr>
  </w:style>
  <w:style w:type="paragraph" w:styleId="af2">
    <w:name w:val="Balloon Text"/>
    <w:basedOn w:val="a0"/>
    <w:link w:val="af3"/>
    <w:uiPriority w:val="99"/>
    <w:unhideWhenUsed/>
    <w:rsid w:val="00433283"/>
    <w:rPr>
      <w:rFonts w:ascii="Microsoft YaHei UI" w:eastAsia="Microsoft YaHei UI" w:hAnsi="Garamond" w:cstheme="minorBidi"/>
      <w:sz w:val="18"/>
      <w:szCs w:val="18"/>
      <w:lang w:val="en-GB" w:eastAsia="zh-CN"/>
    </w:rPr>
  </w:style>
  <w:style w:type="character" w:customStyle="1" w:styleId="af3">
    <w:name w:val="批注框文本 字符"/>
    <w:basedOn w:val="a1"/>
    <w:link w:val="af2"/>
    <w:uiPriority w:val="99"/>
    <w:rsid w:val="00433283"/>
    <w:rPr>
      <w:rFonts w:ascii="Microsoft YaHei UI" w:eastAsia="Microsoft YaHei UI" w:hAnsi="Garamond"/>
      <w:sz w:val="18"/>
      <w:szCs w:val="18"/>
      <w:lang w:val="en-GB" w:eastAsia="zh-CN"/>
    </w:rPr>
  </w:style>
  <w:style w:type="paragraph" w:styleId="af4">
    <w:name w:val="annotation subject"/>
    <w:basedOn w:val="af0"/>
    <w:next w:val="af0"/>
    <w:link w:val="af5"/>
    <w:uiPriority w:val="99"/>
    <w:unhideWhenUsed/>
    <w:rsid w:val="00433283"/>
    <w:pPr>
      <w:spacing w:after="0"/>
    </w:pPr>
    <w:rPr>
      <w:rFonts w:ascii="Garamond" w:eastAsiaTheme="minorEastAsia" w:hAnsi="Garamond"/>
      <w:b/>
      <w:bCs/>
      <w:sz w:val="24"/>
      <w:szCs w:val="22"/>
      <w:lang w:val="en-GB" w:eastAsia="zh-CN"/>
    </w:rPr>
  </w:style>
  <w:style w:type="character" w:customStyle="1" w:styleId="af5">
    <w:name w:val="批注主题 字符"/>
    <w:basedOn w:val="af1"/>
    <w:link w:val="af4"/>
    <w:uiPriority w:val="99"/>
    <w:rsid w:val="00433283"/>
    <w:rPr>
      <w:rFonts w:ascii="Garamond" w:eastAsiaTheme="minorHAnsi" w:hAnsi="Garamond"/>
      <w:b/>
      <w:bCs/>
      <w:sz w:val="24"/>
      <w:szCs w:val="20"/>
      <w:lang w:val="en-GB" w:eastAsia="zh-CN"/>
    </w:rPr>
  </w:style>
  <w:style w:type="paragraph" w:styleId="af6">
    <w:name w:val="header"/>
    <w:basedOn w:val="a0"/>
    <w:link w:val="af7"/>
    <w:unhideWhenUsed/>
    <w:rsid w:val="00433283"/>
    <w:pPr>
      <w:tabs>
        <w:tab w:val="center" w:pos="4513"/>
        <w:tab w:val="right" w:pos="9026"/>
      </w:tabs>
    </w:pPr>
    <w:rPr>
      <w:rFonts w:ascii="Garamond" w:eastAsiaTheme="minorEastAsia" w:hAnsi="Garamond" w:cstheme="minorBidi"/>
      <w:szCs w:val="22"/>
      <w:lang w:val="en-GB" w:eastAsia="zh-CN"/>
    </w:rPr>
  </w:style>
  <w:style w:type="character" w:customStyle="1" w:styleId="af7">
    <w:name w:val="页眉 字符"/>
    <w:basedOn w:val="a1"/>
    <w:link w:val="af6"/>
    <w:rsid w:val="00433283"/>
    <w:rPr>
      <w:rFonts w:ascii="Garamond" w:hAnsi="Garamond"/>
      <w:sz w:val="24"/>
      <w:lang w:val="en-GB" w:eastAsia="zh-CN"/>
    </w:rPr>
  </w:style>
  <w:style w:type="character" w:customStyle="1" w:styleId="ab">
    <w:name w:val="页脚 字符"/>
    <w:basedOn w:val="a1"/>
    <w:link w:val="aa"/>
    <w:rsid w:val="00433283"/>
    <w:rPr>
      <w:rFonts w:ascii="Times New Roman" w:eastAsia="Times New Roman" w:hAnsi="Times New Roman" w:cs="Times New Roman"/>
      <w:sz w:val="24"/>
      <w:szCs w:val="24"/>
      <w:lang w:eastAsia="ar-SA"/>
    </w:rPr>
  </w:style>
  <w:style w:type="character" w:customStyle="1" w:styleId="10">
    <w:name w:val="脚注文本 字符1"/>
    <w:aliases w:val="Char6 字符1"/>
    <w:basedOn w:val="a1"/>
    <w:link w:val="ad"/>
    <w:uiPriority w:val="99"/>
    <w:rsid w:val="00433283"/>
    <w:rPr>
      <w:rFonts w:ascii="Times New Roman" w:eastAsia="Times New Roman" w:hAnsi="Times New Roman" w:cs="Times New Roman"/>
      <w:sz w:val="20"/>
      <w:szCs w:val="20"/>
      <w:lang w:eastAsia="ar-SA"/>
    </w:rPr>
  </w:style>
  <w:style w:type="paragraph" w:styleId="af8">
    <w:name w:val="Body Text"/>
    <w:basedOn w:val="a0"/>
    <w:link w:val="af9"/>
    <w:unhideWhenUsed/>
    <w:rsid w:val="00433283"/>
    <w:pPr>
      <w:spacing w:after="120"/>
    </w:pPr>
    <w:rPr>
      <w:rFonts w:ascii="Garamond" w:eastAsiaTheme="minorEastAsia" w:hAnsi="Garamond" w:cstheme="minorBidi"/>
      <w:szCs w:val="22"/>
      <w:lang w:val="en-GB" w:eastAsia="zh-CN"/>
    </w:rPr>
  </w:style>
  <w:style w:type="character" w:customStyle="1" w:styleId="af9">
    <w:name w:val="正文文本 字符"/>
    <w:basedOn w:val="a1"/>
    <w:link w:val="af8"/>
    <w:rsid w:val="00433283"/>
    <w:rPr>
      <w:rFonts w:ascii="Garamond" w:hAnsi="Garamond"/>
      <w:sz w:val="24"/>
      <w:lang w:val="en-GB" w:eastAsia="zh-CN"/>
    </w:rPr>
  </w:style>
  <w:style w:type="paragraph" w:styleId="afa">
    <w:name w:val="No Spacing"/>
    <w:uiPriority w:val="1"/>
    <w:qFormat/>
    <w:rsid w:val="00433283"/>
    <w:pPr>
      <w:suppressAutoHyphens/>
      <w:spacing w:after="0" w:line="240" w:lineRule="auto"/>
    </w:pPr>
    <w:rPr>
      <w:rFonts w:ascii="Calibri" w:eastAsia="Calibri" w:hAnsi="Calibri" w:cs="Calibri"/>
      <w:lang w:val="it-IT" w:eastAsia="ar-SA"/>
    </w:rPr>
  </w:style>
  <w:style w:type="table" w:styleId="afb">
    <w:name w:val="Table Grid"/>
    <w:basedOn w:val="a2"/>
    <w:uiPriority w:val="39"/>
    <w:rsid w:val="00C76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1"/>
    <w:link w:val="5"/>
    <w:rsid w:val="00C76985"/>
    <w:rPr>
      <w:rFonts w:asciiTheme="majorHAnsi" w:eastAsiaTheme="majorEastAsia" w:hAnsiTheme="majorHAnsi" w:cstheme="majorBidi"/>
      <w:color w:val="000000" w:themeColor="text1"/>
      <w:sz w:val="24"/>
      <w:szCs w:val="24"/>
      <w:lang w:val="en-GB" w:eastAsia="en-US"/>
    </w:rPr>
  </w:style>
  <w:style w:type="character" w:customStyle="1" w:styleId="11">
    <w:name w:val="标题 1 字符1"/>
    <w:basedOn w:val="a1"/>
    <w:link w:val="1"/>
    <w:rsid w:val="00C76985"/>
    <w:rPr>
      <w:rFonts w:ascii="Arial" w:eastAsia="Times New Roman" w:hAnsi="Arial" w:cs="Times New Roman"/>
      <w:b/>
      <w:bCs/>
      <w:sz w:val="36"/>
      <w:szCs w:val="36"/>
      <w:lang w:eastAsia="ar-SA"/>
    </w:rPr>
  </w:style>
  <w:style w:type="character" w:customStyle="1" w:styleId="20">
    <w:name w:val="标题 2 字符"/>
    <w:basedOn w:val="a1"/>
    <w:link w:val="2"/>
    <w:rsid w:val="00C76985"/>
    <w:rPr>
      <w:rFonts w:ascii="Arial" w:eastAsia="Times New Roman" w:hAnsi="Arial" w:cs="Times New Roman"/>
      <w:b/>
      <w:bCs/>
      <w:sz w:val="32"/>
      <w:szCs w:val="32"/>
      <w:lang w:eastAsia="ar-SA"/>
    </w:rPr>
  </w:style>
  <w:style w:type="character" w:customStyle="1" w:styleId="30">
    <w:name w:val="标题 3 字符"/>
    <w:basedOn w:val="a1"/>
    <w:link w:val="3"/>
    <w:rsid w:val="00C76985"/>
    <w:rPr>
      <w:rFonts w:ascii="Arial" w:eastAsia="Times New Roman" w:hAnsi="Arial" w:cs="Times New Roman"/>
      <w:b/>
      <w:sz w:val="28"/>
      <w:szCs w:val="28"/>
      <w:lang w:eastAsia="ar-SA"/>
    </w:rPr>
  </w:style>
  <w:style w:type="character" w:styleId="afc">
    <w:name w:val="Strong"/>
    <w:basedOn w:val="a1"/>
    <w:uiPriority w:val="22"/>
    <w:qFormat/>
    <w:rsid w:val="00C76985"/>
    <w:rPr>
      <w:b/>
      <w:bCs/>
    </w:rPr>
  </w:style>
  <w:style w:type="character" w:styleId="afd">
    <w:name w:val="page number"/>
    <w:basedOn w:val="a1"/>
    <w:unhideWhenUsed/>
    <w:rsid w:val="00C76985"/>
  </w:style>
  <w:style w:type="paragraph" w:styleId="afe">
    <w:name w:val="endnote text"/>
    <w:basedOn w:val="a0"/>
    <w:link w:val="aff"/>
    <w:rsid w:val="00C76985"/>
    <w:pPr>
      <w:tabs>
        <w:tab w:val="left" w:pos="425"/>
      </w:tabs>
      <w:contextualSpacing/>
      <w:jc w:val="both"/>
    </w:pPr>
    <w:rPr>
      <w:szCs w:val="20"/>
      <w:lang w:val="en-GB" w:eastAsia="en-GB"/>
    </w:rPr>
  </w:style>
  <w:style w:type="character" w:customStyle="1" w:styleId="aff">
    <w:name w:val="尾注文本 字符"/>
    <w:basedOn w:val="a1"/>
    <w:link w:val="afe"/>
    <w:rsid w:val="00C76985"/>
    <w:rPr>
      <w:rFonts w:ascii="Times New Roman" w:eastAsia="Times New Roman" w:hAnsi="Times New Roman" w:cs="Times New Roman"/>
      <w:sz w:val="24"/>
      <w:szCs w:val="20"/>
      <w:lang w:val="en-GB" w:eastAsia="en-GB"/>
    </w:rPr>
  </w:style>
  <w:style w:type="character" w:styleId="aff0">
    <w:name w:val="endnote reference"/>
    <w:basedOn w:val="a1"/>
    <w:rsid w:val="00C76985"/>
    <w:rPr>
      <w:vertAlign w:val="superscript"/>
    </w:rPr>
  </w:style>
  <w:style w:type="paragraph" w:customStyle="1" w:styleId="Heading11">
    <w:name w:val="Heading 11"/>
    <w:basedOn w:val="a0"/>
    <w:next w:val="a0"/>
    <w:uiPriority w:val="9"/>
    <w:qFormat/>
    <w:rsid w:val="00C76985"/>
    <w:pPr>
      <w:keepNext/>
      <w:keepLines/>
      <w:tabs>
        <w:tab w:val="left" w:pos="425"/>
        <w:tab w:val="left" w:pos="850"/>
      </w:tabs>
      <w:spacing w:before="480" w:line="100" w:lineRule="atLeast"/>
      <w:contextualSpacing/>
      <w:jc w:val="both"/>
      <w:outlineLvl w:val="0"/>
    </w:pPr>
    <w:rPr>
      <w:rFonts w:ascii="Cambria" w:eastAsia="MS Gothic" w:hAnsi="Cambria"/>
      <w:b/>
      <w:bCs/>
      <w:color w:val="365F91"/>
      <w:sz w:val="28"/>
      <w:szCs w:val="28"/>
      <w:lang w:val="en-US" w:eastAsia="en-GB"/>
    </w:rPr>
  </w:style>
  <w:style w:type="numbering" w:customStyle="1" w:styleId="NoList1">
    <w:name w:val="No List1"/>
    <w:next w:val="a3"/>
    <w:uiPriority w:val="99"/>
    <w:semiHidden/>
    <w:unhideWhenUsed/>
    <w:rsid w:val="00C76985"/>
  </w:style>
  <w:style w:type="character" w:styleId="aff1">
    <w:name w:val="Emphasis"/>
    <w:basedOn w:val="a1"/>
    <w:qFormat/>
    <w:rsid w:val="00C76985"/>
    <w:rPr>
      <w:i/>
      <w:iCs/>
    </w:rPr>
  </w:style>
  <w:style w:type="character" w:styleId="aff2">
    <w:name w:val="FollowedHyperlink"/>
    <w:basedOn w:val="a1"/>
    <w:rsid w:val="00C76985"/>
    <w:rPr>
      <w:color w:val="800080"/>
      <w:u w:val="single"/>
    </w:rPr>
  </w:style>
  <w:style w:type="character" w:customStyle="1" w:styleId="addmd">
    <w:name w:val="addmd"/>
    <w:basedOn w:val="a1"/>
    <w:rsid w:val="00C76985"/>
  </w:style>
  <w:style w:type="character" w:customStyle="1" w:styleId="st1">
    <w:name w:val="st1"/>
    <w:basedOn w:val="a1"/>
    <w:rsid w:val="00C76985"/>
  </w:style>
  <w:style w:type="character" w:customStyle="1" w:styleId="Heading1Char1">
    <w:name w:val="Heading 1 Char1"/>
    <w:basedOn w:val="a1"/>
    <w:uiPriority w:val="9"/>
    <w:rsid w:val="00C76985"/>
    <w:rPr>
      <w:rFonts w:asciiTheme="majorHAnsi" w:eastAsiaTheme="majorEastAsia" w:hAnsiTheme="majorHAnsi" w:cstheme="majorBidi"/>
      <w:b/>
      <w:bCs/>
      <w:color w:val="2E74B5" w:themeColor="accent1" w:themeShade="BF"/>
      <w:sz w:val="28"/>
      <w:szCs w:val="28"/>
    </w:rPr>
  </w:style>
  <w:style w:type="character" w:customStyle="1" w:styleId="a9">
    <w:name w:val="标题 字符"/>
    <w:aliases w:val="ls_Title 字符"/>
    <w:basedOn w:val="a1"/>
    <w:link w:val="a8"/>
    <w:rsid w:val="00C76985"/>
    <w:rPr>
      <w:rFonts w:ascii="Arial" w:eastAsia="Times New Roman" w:hAnsi="Arial" w:cs="Times New Roman"/>
      <w:b/>
      <w:bCs/>
      <w:sz w:val="56"/>
      <w:szCs w:val="56"/>
      <w:lang w:eastAsia="ar-SA"/>
    </w:rPr>
  </w:style>
  <w:style w:type="paragraph" w:customStyle="1" w:styleId="Default">
    <w:name w:val="Default"/>
    <w:rsid w:val="00C76985"/>
    <w:pPr>
      <w:autoSpaceDE w:val="0"/>
      <w:autoSpaceDN w:val="0"/>
      <w:adjustRightInd w:val="0"/>
      <w:spacing w:after="0" w:line="240" w:lineRule="auto"/>
    </w:pPr>
    <w:rPr>
      <w:rFonts w:ascii="Times New Roman" w:eastAsiaTheme="minorHAnsi" w:hAnsi="Times New Roman" w:cs="Times New Roman"/>
      <w:color w:val="000000"/>
      <w:sz w:val="24"/>
      <w:szCs w:val="24"/>
      <w:lang w:val="en-GB" w:eastAsia="en-US"/>
    </w:rPr>
  </w:style>
  <w:style w:type="character" w:customStyle="1" w:styleId="spelle">
    <w:name w:val="spelle"/>
    <w:basedOn w:val="a1"/>
    <w:rsid w:val="00C76985"/>
  </w:style>
  <w:style w:type="paragraph" w:customStyle="1" w:styleId="Example">
    <w:name w:val="Example"/>
    <w:basedOn w:val="a0"/>
    <w:qFormat/>
    <w:rsid w:val="00C76985"/>
    <w:pPr>
      <w:tabs>
        <w:tab w:val="left" w:pos="567"/>
      </w:tabs>
      <w:spacing w:line="276" w:lineRule="auto"/>
      <w:ind w:left="851" w:hanging="851"/>
      <w:contextualSpacing/>
      <w:jc w:val="both"/>
    </w:pPr>
    <w:rPr>
      <w:rFonts w:eastAsia="Lucida Sans Unicode"/>
      <w:lang w:val="nl-NL" w:eastAsia="en-GB"/>
    </w:rPr>
  </w:style>
  <w:style w:type="paragraph" w:customStyle="1" w:styleId="footnoteexample">
    <w:name w:val="footnote example"/>
    <w:basedOn w:val="ad"/>
    <w:qFormat/>
    <w:rsid w:val="00C76985"/>
    <w:pPr>
      <w:suppressLineNumbers w:val="0"/>
      <w:tabs>
        <w:tab w:val="left" w:pos="425"/>
      </w:tabs>
      <w:ind w:left="425" w:hanging="425"/>
      <w:contextualSpacing/>
      <w:jc w:val="both"/>
    </w:pPr>
    <w:rPr>
      <w:rFonts w:eastAsiaTheme="minorHAnsi" w:cstheme="minorBidi"/>
      <w:lang w:val="en-GB" w:eastAsia="en-US"/>
    </w:rPr>
  </w:style>
  <w:style w:type="character" w:customStyle="1" w:styleId="WW8Num3z0">
    <w:name w:val="WW8Num3z0"/>
    <w:rsid w:val="003F59CF"/>
    <w:rPr>
      <w:rFonts w:ascii="Symbol" w:hAnsi="Symbol"/>
    </w:rPr>
  </w:style>
  <w:style w:type="character" w:customStyle="1" w:styleId="WW8Num4z0">
    <w:name w:val="WW8Num4z0"/>
    <w:rsid w:val="003F59CF"/>
    <w:rPr>
      <w:rFonts w:ascii="Symbol" w:hAnsi="Symbol"/>
    </w:rPr>
  </w:style>
  <w:style w:type="character" w:customStyle="1" w:styleId="WW8Num5z0">
    <w:name w:val="WW8Num5z0"/>
    <w:rsid w:val="003F59CF"/>
    <w:rPr>
      <w:rFonts w:ascii="Symbol" w:hAnsi="Symbol"/>
    </w:rPr>
  </w:style>
  <w:style w:type="character" w:customStyle="1" w:styleId="WW8Num6z0">
    <w:name w:val="WW8Num6z0"/>
    <w:rsid w:val="003F59CF"/>
    <w:rPr>
      <w:rFonts w:ascii="Symbol" w:hAnsi="Symbol"/>
    </w:rPr>
  </w:style>
  <w:style w:type="character" w:customStyle="1" w:styleId="WW8Num7z0">
    <w:name w:val="WW8Num7z0"/>
    <w:rsid w:val="003F59CF"/>
    <w:rPr>
      <w:rFonts w:ascii="Symbol" w:hAnsi="Symbol"/>
    </w:rPr>
  </w:style>
  <w:style w:type="character" w:customStyle="1" w:styleId="WW8Num10z0">
    <w:name w:val="WW8Num10z0"/>
    <w:rsid w:val="003F59CF"/>
    <w:rPr>
      <w:rFonts w:ascii="Symbol" w:hAnsi="Symbol"/>
    </w:rPr>
  </w:style>
  <w:style w:type="character" w:customStyle="1" w:styleId="WW8Num10z1">
    <w:name w:val="WW8Num10z1"/>
    <w:rsid w:val="003F59CF"/>
    <w:rPr>
      <w:rFonts w:ascii="Courier New" w:hAnsi="Courier New" w:cs="Courier New"/>
    </w:rPr>
  </w:style>
  <w:style w:type="character" w:customStyle="1" w:styleId="WW8Num10z2">
    <w:name w:val="WW8Num10z2"/>
    <w:rsid w:val="003F59CF"/>
    <w:rPr>
      <w:rFonts w:ascii="Wingdings" w:hAnsi="Wingdings"/>
    </w:rPr>
  </w:style>
  <w:style w:type="character" w:customStyle="1" w:styleId="WW8Num11z0">
    <w:name w:val="WW8Num11z0"/>
    <w:rsid w:val="003F59CF"/>
    <w:rPr>
      <w:rFonts w:ascii="Symbol" w:hAnsi="Symbol"/>
    </w:rPr>
  </w:style>
  <w:style w:type="character" w:customStyle="1" w:styleId="WW8Num11z1">
    <w:name w:val="WW8Num11z1"/>
    <w:rsid w:val="003F59CF"/>
    <w:rPr>
      <w:rFonts w:ascii="Courier New" w:hAnsi="Courier New" w:cs="Courier New"/>
    </w:rPr>
  </w:style>
  <w:style w:type="character" w:customStyle="1" w:styleId="WW8Num11z2">
    <w:name w:val="WW8Num11z2"/>
    <w:rsid w:val="003F59CF"/>
    <w:rPr>
      <w:rFonts w:ascii="Wingdings" w:hAnsi="Wingdings"/>
    </w:rPr>
  </w:style>
  <w:style w:type="character" w:customStyle="1" w:styleId="WW8Num13z0">
    <w:name w:val="WW8Num13z0"/>
    <w:rsid w:val="003F59CF"/>
    <w:rPr>
      <w:rFonts w:ascii="Symbol" w:hAnsi="Symbol"/>
    </w:rPr>
  </w:style>
  <w:style w:type="character" w:customStyle="1" w:styleId="WW8Num13z1">
    <w:name w:val="WW8Num13z1"/>
    <w:rsid w:val="003F59CF"/>
    <w:rPr>
      <w:rFonts w:ascii="Courier New" w:hAnsi="Courier New"/>
    </w:rPr>
  </w:style>
  <w:style w:type="character" w:customStyle="1" w:styleId="WW8Num13z2">
    <w:name w:val="WW8Num13z2"/>
    <w:rsid w:val="003F59CF"/>
    <w:rPr>
      <w:rFonts w:ascii="Wingdings" w:hAnsi="Wingdings"/>
    </w:rPr>
  </w:style>
  <w:style w:type="character" w:customStyle="1" w:styleId="WW8Num14z0">
    <w:name w:val="WW8Num14z0"/>
    <w:rsid w:val="003F59CF"/>
    <w:rPr>
      <w:rFonts w:ascii="Symbol" w:hAnsi="Symbol"/>
    </w:rPr>
  </w:style>
  <w:style w:type="character" w:customStyle="1" w:styleId="WW8Num14z1">
    <w:name w:val="WW8Num14z1"/>
    <w:rsid w:val="003F59CF"/>
    <w:rPr>
      <w:rFonts w:ascii="Courier New" w:hAnsi="Courier New"/>
    </w:rPr>
  </w:style>
  <w:style w:type="character" w:customStyle="1" w:styleId="WW8Num14z2">
    <w:name w:val="WW8Num14z2"/>
    <w:rsid w:val="003F59CF"/>
    <w:rPr>
      <w:rFonts w:ascii="Wingdings" w:hAnsi="Wingdings"/>
    </w:rPr>
  </w:style>
  <w:style w:type="character" w:customStyle="1" w:styleId="WW8Num15z0">
    <w:name w:val="WW8Num15z0"/>
    <w:rsid w:val="003F59CF"/>
    <w:rPr>
      <w:rFonts w:ascii="Symbol" w:hAnsi="Symbol"/>
    </w:rPr>
  </w:style>
  <w:style w:type="character" w:customStyle="1" w:styleId="WW8Num15z1">
    <w:name w:val="WW8Num15z1"/>
    <w:rsid w:val="003F59CF"/>
    <w:rPr>
      <w:rFonts w:ascii="Courier New" w:hAnsi="Courier New" w:cs="Courier New"/>
    </w:rPr>
  </w:style>
  <w:style w:type="character" w:customStyle="1" w:styleId="WW8Num15z2">
    <w:name w:val="WW8Num15z2"/>
    <w:rsid w:val="003F59CF"/>
    <w:rPr>
      <w:rFonts w:ascii="Wingdings" w:hAnsi="Wingdings"/>
    </w:rPr>
  </w:style>
  <w:style w:type="character" w:customStyle="1" w:styleId="WW8Num16z0">
    <w:name w:val="WW8Num16z0"/>
    <w:rsid w:val="003F59CF"/>
    <w:rPr>
      <w:rFonts w:ascii="Times New Roman" w:eastAsia="Times New Roman" w:hAnsi="Times New Roman" w:cs="Times New Roman"/>
    </w:rPr>
  </w:style>
  <w:style w:type="character" w:customStyle="1" w:styleId="WW8Num16z1">
    <w:name w:val="WW8Num16z1"/>
    <w:rsid w:val="003F59CF"/>
    <w:rPr>
      <w:rFonts w:ascii="Courier New" w:hAnsi="Courier New"/>
    </w:rPr>
  </w:style>
  <w:style w:type="character" w:customStyle="1" w:styleId="WW8Num16z2">
    <w:name w:val="WW8Num16z2"/>
    <w:rsid w:val="003F59CF"/>
    <w:rPr>
      <w:rFonts w:ascii="Wingdings" w:hAnsi="Wingdings"/>
    </w:rPr>
  </w:style>
  <w:style w:type="character" w:customStyle="1" w:styleId="WW8Num16z3">
    <w:name w:val="WW8Num16z3"/>
    <w:rsid w:val="003F59CF"/>
    <w:rPr>
      <w:rFonts w:ascii="Symbol" w:hAnsi="Symbol"/>
    </w:rPr>
  </w:style>
  <w:style w:type="character" w:customStyle="1" w:styleId="WW8Num17z0">
    <w:name w:val="WW8Num17z0"/>
    <w:rsid w:val="003F59CF"/>
    <w:rPr>
      <w:rFonts w:ascii="Symbol" w:hAnsi="Symbol"/>
    </w:rPr>
  </w:style>
  <w:style w:type="character" w:customStyle="1" w:styleId="WW8Num17z1">
    <w:name w:val="WW8Num17z1"/>
    <w:rsid w:val="003F59CF"/>
    <w:rPr>
      <w:rFonts w:ascii="Courier New" w:hAnsi="Courier New" w:cs="Courier New"/>
    </w:rPr>
  </w:style>
  <w:style w:type="character" w:customStyle="1" w:styleId="WW8Num17z2">
    <w:name w:val="WW8Num17z2"/>
    <w:rsid w:val="003F59CF"/>
    <w:rPr>
      <w:rFonts w:ascii="Wingdings" w:hAnsi="Wingdings"/>
    </w:rPr>
  </w:style>
  <w:style w:type="character" w:customStyle="1" w:styleId="WW8Num18z0">
    <w:name w:val="WW8Num18z0"/>
    <w:rsid w:val="003F59CF"/>
    <w:rPr>
      <w:rFonts w:ascii="Symbol" w:hAnsi="Symbol"/>
    </w:rPr>
  </w:style>
  <w:style w:type="character" w:customStyle="1" w:styleId="WW8Num18z2">
    <w:name w:val="WW8Num18z2"/>
    <w:rsid w:val="003F59CF"/>
    <w:rPr>
      <w:rFonts w:ascii="Wingdings" w:hAnsi="Wingdings"/>
    </w:rPr>
  </w:style>
  <w:style w:type="character" w:customStyle="1" w:styleId="WW8Num18z4">
    <w:name w:val="WW8Num18z4"/>
    <w:rsid w:val="003F59CF"/>
    <w:rPr>
      <w:rFonts w:ascii="Courier New" w:hAnsi="Courier New" w:cs="Courier New"/>
    </w:rPr>
  </w:style>
  <w:style w:type="character" w:customStyle="1" w:styleId="WW8Num20z0">
    <w:name w:val="WW8Num20z0"/>
    <w:rsid w:val="003F59CF"/>
    <w:rPr>
      <w:rFonts w:ascii="Symbol" w:hAnsi="Symbol"/>
    </w:rPr>
  </w:style>
  <w:style w:type="character" w:customStyle="1" w:styleId="WW8Num20z1">
    <w:name w:val="WW8Num20z1"/>
    <w:rsid w:val="003F59CF"/>
    <w:rPr>
      <w:rFonts w:ascii="Courier New" w:hAnsi="Courier New" w:cs="Courier New"/>
    </w:rPr>
  </w:style>
  <w:style w:type="character" w:customStyle="1" w:styleId="WW8Num20z2">
    <w:name w:val="WW8Num20z2"/>
    <w:rsid w:val="003F59CF"/>
    <w:rPr>
      <w:rFonts w:ascii="Wingdings" w:hAnsi="Wingdings"/>
    </w:rPr>
  </w:style>
  <w:style w:type="character" w:customStyle="1" w:styleId="WW8Num21z0">
    <w:name w:val="WW8Num21z0"/>
    <w:rsid w:val="003F59CF"/>
    <w:rPr>
      <w:rFonts w:ascii="Symbol" w:hAnsi="Symbol"/>
    </w:rPr>
  </w:style>
  <w:style w:type="character" w:customStyle="1" w:styleId="WW8Num21z1">
    <w:name w:val="WW8Num21z1"/>
    <w:rsid w:val="003F59CF"/>
    <w:rPr>
      <w:rFonts w:ascii="Courier New" w:hAnsi="Courier New" w:cs="Courier New"/>
    </w:rPr>
  </w:style>
  <w:style w:type="character" w:customStyle="1" w:styleId="WW8Num21z2">
    <w:name w:val="WW8Num21z2"/>
    <w:rsid w:val="003F59CF"/>
    <w:rPr>
      <w:rFonts w:ascii="Wingdings" w:hAnsi="Wingdings"/>
    </w:rPr>
  </w:style>
  <w:style w:type="character" w:customStyle="1" w:styleId="Absatz-Standardschriftart1">
    <w:name w:val="Absatz-Standardschriftart1"/>
    <w:rsid w:val="003F59CF"/>
  </w:style>
  <w:style w:type="character" w:customStyle="1" w:styleId="WW8Num1z1">
    <w:name w:val="WW8Num1z1"/>
    <w:rsid w:val="003F59CF"/>
    <w:rPr>
      <w:rFonts w:ascii="Courier New" w:hAnsi="Courier New" w:cs="Courier New"/>
    </w:rPr>
  </w:style>
  <w:style w:type="character" w:customStyle="1" w:styleId="WW8Num1z2">
    <w:name w:val="WW8Num1z2"/>
    <w:rsid w:val="003F59CF"/>
    <w:rPr>
      <w:rFonts w:ascii="Wingdings" w:hAnsi="Wingdings"/>
    </w:rPr>
  </w:style>
  <w:style w:type="character" w:customStyle="1" w:styleId="WW8Num1z3">
    <w:name w:val="WW8Num1z3"/>
    <w:rsid w:val="003F59CF"/>
    <w:rPr>
      <w:rFonts w:ascii="Symbol" w:hAnsi="Symbol"/>
    </w:rPr>
  </w:style>
  <w:style w:type="character" w:customStyle="1" w:styleId="WW8Num2z0">
    <w:name w:val="WW8Num2z0"/>
    <w:rsid w:val="003F59CF"/>
    <w:rPr>
      <w:rFonts w:ascii="Symbol" w:hAnsi="Symbol"/>
    </w:rPr>
  </w:style>
  <w:style w:type="character" w:customStyle="1" w:styleId="WW8Num2z1">
    <w:name w:val="WW8Num2z1"/>
    <w:rsid w:val="003F59CF"/>
    <w:rPr>
      <w:rFonts w:ascii="Courier New" w:hAnsi="Courier New" w:cs="Courier New"/>
    </w:rPr>
  </w:style>
  <w:style w:type="character" w:customStyle="1" w:styleId="WW8Num2z2">
    <w:name w:val="WW8Num2z2"/>
    <w:rsid w:val="003F59CF"/>
    <w:rPr>
      <w:rFonts w:ascii="Wingdings" w:hAnsi="Wingdings"/>
    </w:rPr>
  </w:style>
  <w:style w:type="character" w:customStyle="1" w:styleId="WW8Num3z3">
    <w:name w:val="WW8Num3z3"/>
    <w:rsid w:val="003F59CF"/>
    <w:rPr>
      <w:rFonts w:ascii="Symbol" w:hAnsi="Symbol"/>
    </w:rPr>
  </w:style>
  <w:style w:type="character" w:customStyle="1" w:styleId="WW8Num3z4">
    <w:name w:val="WW8Num3z4"/>
    <w:rsid w:val="003F59CF"/>
    <w:rPr>
      <w:rFonts w:ascii="Courier New" w:hAnsi="Courier New" w:cs="Courier New"/>
    </w:rPr>
  </w:style>
  <w:style w:type="character" w:customStyle="1" w:styleId="WW8Num3z5">
    <w:name w:val="WW8Num3z5"/>
    <w:rsid w:val="003F59CF"/>
    <w:rPr>
      <w:rFonts w:ascii="Wingdings" w:hAnsi="Wingdings"/>
    </w:rPr>
  </w:style>
  <w:style w:type="character" w:customStyle="1" w:styleId="WW8Num5z1">
    <w:name w:val="WW8Num5z1"/>
    <w:rsid w:val="003F59CF"/>
    <w:rPr>
      <w:rFonts w:ascii="Courier New" w:hAnsi="Courier New" w:cs="Courier New"/>
    </w:rPr>
  </w:style>
  <w:style w:type="character" w:customStyle="1" w:styleId="WW8Num5z2">
    <w:name w:val="WW8Num5z2"/>
    <w:rsid w:val="003F59CF"/>
    <w:rPr>
      <w:rFonts w:ascii="Wingdings" w:hAnsi="Wingdings"/>
    </w:rPr>
  </w:style>
  <w:style w:type="character" w:customStyle="1" w:styleId="WW8Num6z1">
    <w:name w:val="WW8Num6z1"/>
    <w:rsid w:val="003F59CF"/>
    <w:rPr>
      <w:rFonts w:ascii="Courier New" w:hAnsi="Courier New" w:cs="Courier New"/>
    </w:rPr>
  </w:style>
  <w:style w:type="character" w:customStyle="1" w:styleId="WW8Num6z2">
    <w:name w:val="WW8Num6z2"/>
    <w:rsid w:val="003F59CF"/>
    <w:rPr>
      <w:rFonts w:ascii="Wingdings" w:hAnsi="Wingdings"/>
    </w:rPr>
  </w:style>
  <w:style w:type="character" w:customStyle="1" w:styleId="WW8Num7z1">
    <w:name w:val="WW8Num7z1"/>
    <w:rsid w:val="003F59CF"/>
    <w:rPr>
      <w:rFonts w:ascii="Courier New" w:hAnsi="Courier New" w:cs="Courier New"/>
    </w:rPr>
  </w:style>
  <w:style w:type="character" w:customStyle="1" w:styleId="WW8Num7z2">
    <w:name w:val="WW8Num7z2"/>
    <w:rsid w:val="003F59CF"/>
    <w:rPr>
      <w:rFonts w:ascii="Wingdings" w:hAnsi="Wingdings"/>
    </w:rPr>
  </w:style>
  <w:style w:type="character" w:customStyle="1" w:styleId="WW8Num8z0">
    <w:name w:val="WW8Num8z0"/>
    <w:rsid w:val="003F59CF"/>
    <w:rPr>
      <w:rFonts w:ascii="Symbol" w:hAnsi="Symbol"/>
    </w:rPr>
  </w:style>
  <w:style w:type="character" w:customStyle="1" w:styleId="WW8Num8z1">
    <w:name w:val="WW8Num8z1"/>
    <w:rsid w:val="003F59CF"/>
    <w:rPr>
      <w:rFonts w:ascii="Courier New" w:hAnsi="Courier New" w:cs="Courier New"/>
    </w:rPr>
  </w:style>
  <w:style w:type="character" w:customStyle="1" w:styleId="WW8Num8z2">
    <w:name w:val="WW8Num8z2"/>
    <w:rsid w:val="003F59CF"/>
    <w:rPr>
      <w:rFonts w:ascii="Wingdings" w:hAnsi="Wingdings"/>
    </w:rPr>
  </w:style>
  <w:style w:type="character" w:customStyle="1" w:styleId="WW8Num9z0">
    <w:name w:val="WW8Num9z0"/>
    <w:rsid w:val="003F59CF"/>
    <w:rPr>
      <w:rFonts w:ascii="Symbol" w:hAnsi="Symbol"/>
    </w:rPr>
  </w:style>
  <w:style w:type="character" w:customStyle="1" w:styleId="WW8Num9z1">
    <w:name w:val="WW8Num9z1"/>
    <w:rsid w:val="003F59CF"/>
    <w:rPr>
      <w:rFonts w:ascii="Courier New" w:hAnsi="Courier New" w:cs="Courier New"/>
    </w:rPr>
  </w:style>
  <w:style w:type="character" w:customStyle="1" w:styleId="WW8Num9z2">
    <w:name w:val="WW8Num9z2"/>
    <w:rsid w:val="003F59CF"/>
    <w:rPr>
      <w:rFonts w:ascii="Wingdings" w:hAnsi="Wingdings"/>
    </w:rPr>
  </w:style>
  <w:style w:type="character" w:customStyle="1" w:styleId="WW8Num12z0">
    <w:name w:val="WW8Num12z0"/>
    <w:rsid w:val="003F59CF"/>
    <w:rPr>
      <w:rFonts w:ascii="Symbol" w:hAnsi="Symbol"/>
    </w:rPr>
  </w:style>
  <w:style w:type="character" w:customStyle="1" w:styleId="WW8Num12z1">
    <w:name w:val="WW8Num12z1"/>
    <w:rsid w:val="003F59CF"/>
    <w:rPr>
      <w:rFonts w:ascii="Courier New" w:hAnsi="Courier New" w:cs="Courier New"/>
    </w:rPr>
  </w:style>
  <w:style w:type="character" w:customStyle="1" w:styleId="WW8Num12z2">
    <w:name w:val="WW8Num12z2"/>
    <w:rsid w:val="003F59CF"/>
    <w:rPr>
      <w:rFonts w:ascii="Wingdings" w:hAnsi="Wingdings"/>
    </w:rPr>
  </w:style>
  <w:style w:type="character" w:customStyle="1" w:styleId="WW-Absatz-Standardschriftart">
    <w:name w:val="WW-Absatz-Standardschriftart"/>
    <w:rsid w:val="003F59CF"/>
  </w:style>
  <w:style w:type="character" w:customStyle="1" w:styleId="FootnoteCharacters">
    <w:name w:val="Footnote Characters"/>
    <w:rsid w:val="003F59CF"/>
    <w:rPr>
      <w:vertAlign w:val="superscript"/>
    </w:rPr>
  </w:style>
  <w:style w:type="character" w:customStyle="1" w:styleId="Funotenzeichen1">
    <w:name w:val="Fußnotenzeichen1"/>
    <w:rsid w:val="003F59CF"/>
    <w:rPr>
      <w:vertAlign w:val="superscript"/>
    </w:rPr>
  </w:style>
  <w:style w:type="character" w:customStyle="1" w:styleId="Endnotenzeichen1">
    <w:name w:val="Endnotenzeichen1"/>
    <w:rsid w:val="003F59CF"/>
    <w:rPr>
      <w:vertAlign w:val="superscript"/>
    </w:rPr>
  </w:style>
  <w:style w:type="character" w:customStyle="1" w:styleId="EndnoteCharacters">
    <w:name w:val="Endnote Characters"/>
    <w:rsid w:val="003F59CF"/>
  </w:style>
  <w:style w:type="character" w:styleId="HTML">
    <w:name w:val="HTML Typewriter"/>
    <w:rsid w:val="003F59CF"/>
    <w:rPr>
      <w:rFonts w:ascii="Courier New" w:eastAsia="Times New Roman" w:hAnsi="Courier New" w:cs="Courier New"/>
      <w:sz w:val="20"/>
      <w:szCs w:val="20"/>
    </w:rPr>
  </w:style>
  <w:style w:type="character" w:customStyle="1" w:styleId="Kommentarzeichen1">
    <w:name w:val="Kommentarzeichen1"/>
    <w:rsid w:val="003F59CF"/>
    <w:rPr>
      <w:sz w:val="16"/>
      <w:szCs w:val="16"/>
    </w:rPr>
  </w:style>
  <w:style w:type="character" w:customStyle="1" w:styleId="HTMLSchreibmaschine1">
    <w:name w:val="HTML Schreibmaschine1"/>
    <w:rsid w:val="003F59CF"/>
    <w:rPr>
      <w:rFonts w:ascii="Courier New" w:eastAsia="Times New Roman" w:hAnsi="Courier New" w:cs="Courier New"/>
      <w:sz w:val="20"/>
      <w:szCs w:val="20"/>
    </w:rPr>
  </w:style>
  <w:style w:type="character" w:customStyle="1" w:styleId="style6">
    <w:name w:val="style_6"/>
    <w:basedOn w:val="Absatz-Standardschriftart1"/>
    <w:rsid w:val="003F59CF"/>
  </w:style>
  <w:style w:type="character" w:customStyle="1" w:styleId="TitelZchn">
    <w:name w:val="Titel Zchn"/>
    <w:rsid w:val="003F59CF"/>
    <w:rPr>
      <w:b/>
      <w:bCs/>
      <w:sz w:val="24"/>
      <w:szCs w:val="24"/>
      <w:lang w:val="fr-FR"/>
    </w:rPr>
  </w:style>
  <w:style w:type="character" w:customStyle="1" w:styleId="NurTextZchn">
    <w:name w:val="Nur Text Zchn"/>
    <w:rsid w:val="003F59CF"/>
    <w:rPr>
      <w:rFonts w:ascii="Courier New" w:hAnsi="Courier New"/>
    </w:rPr>
  </w:style>
  <w:style w:type="character" w:customStyle="1" w:styleId="Nummerierungszeichen">
    <w:name w:val="Nummerierungszeichen"/>
    <w:rsid w:val="003F59CF"/>
  </w:style>
  <w:style w:type="paragraph" w:styleId="aff3">
    <w:name w:val="List"/>
    <w:basedOn w:val="af8"/>
    <w:rsid w:val="003F59CF"/>
    <w:pPr>
      <w:suppressAutoHyphens/>
      <w:spacing w:line="240" w:lineRule="auto"/>
    </w:pPr>
    <w:rPr>
      <w:rFonts w:ascii="Times New Roman" w:eastAsia="SimSun" w:hAnsi="Times New Roman" w:cs="Times"/>
      <w:szCs w:val="24"/>
      <w:lang w:val="de-DE" w:eastAsia="ar-SA"/>
    </w:rPr>
  </w:style>
  <w:style w:type="paragraph" w:customStyle="1" w:styleId="Beschriftung1">
    <w:name w:val="Beschriftung1"/>
    <w:basedOn w:val="a0"/>
    <w:rsid w:val="003F59CF"/>
    <w:pPr>
      <w:suppressLineNumbers/>
      <w:spacing w:before="120" w:after="120"/>
    </w:pPr>
    <w:rPr>
      <w:rFonts w:eastAsia="SimSun" w:cs="Tahoma"/>
      <w:i/>
      <w:iCs/>
      <w:sz w:val="20"/>
      <w:szCs w:val="20"/>
    </w:rPr>
  </w:style>
  <w:style w:type="paragraph" w:customStyle="1" w:styleId="Verzeichnis">
    <w:name w:val="Verzeichnis"/>
    <w:basedOn w:val="a0"/>
    <w:rsid w:val="003F59CF"/>
    <w:pPr>
      <w:suppressLineNumbers/>
    </w:pPr>
    <w:rPr>
      <w:rFonts w:eastAsia="SimSun" w:cs="Tahoma"/>
    </w:rPr>
  </w:style>
  <w:style w:type="paragraph" w:customStyle="1" w:styleId="berschrift">
    <w:name w:val="Überschrift"/>
    <w:basedOn w:val="a0"/>
    <w:next w:val="af8"/>
    <w:rsid w:val="003F59CF"/>
    <w:pPr>
      <w:keepNext/>
      <w:spacing w:before="240" w:after="120"/>
    </w:pPr>
    <w:rPr>
      <w:rFonts w:ascii="Arial" w:eastAsia="MS Mincho" w:hAnsi="Arial" w:cs="Tahoma"/>
      <w:sz w:val="28"/>
      <w:szCs w:val="28"/>
    </w:rPr>
  </w:style>
  <w:style w:type="paragraph" w:customStyle="1" w:styleId="Heading">
    <w:name w:val="Heading"/>
    <w:basedOn w:val="a0"/>
    <w:next w:val="af8"/>
    <w:rsid w:val="003F59CF"/>
    <w:pPr>
      <w:keepNext/>
      <w:spacing w:before="240" w:after="120"/>
    </w:pPr>
    <w:rPr>
      <w:rFonts w:ascii="Bitstream Vera Sans" w:eastAsia="Mincho" w:hAnsi="Bitstream Vera Sans" w:cs="Times"/>
      <w:sz w:val="28"/>
      <w:szCs w:val="28"/>
    </w:rPr>
  </w:style>
  <w:style w:type="paragraph" w:customStyle="1" w:styleId="Caption1">
    <w:name w:val="Caption1"/>
    <w:basedOn w:val="a0"/>
    <w:rsid w:val="003F59CF"/>
    <w:pPr>
      <w:suppressLineNumbers/>
      <w:spacing w:before="120" w:after="120"/>
    </w:pPr>
    <w:rPr>
      <w:rFonts w:eastAsia="SimSun" w:cs="Times"/>
      <w:i/>
      <w:iCs/>
    </w:rPr>
  </w:style>
  <w:style w:type="paragraph" w:customStyle="1" w:styleId="Index">
    <w:name w:val="Index"/>
    <w:basedOn w:val="a0"/>
    <w:rsid w:val="003F59CF"/>
    <w:pPr>
      <w:suppressLineNumbers/>
    </w:pPr>
    <w:rPr>
      <w:rFonts w:eastAsia="SimSun" w:cs="Times"/>
    </w:rPr>
  </w:style>
  <w:style w:type="paragraph" w:customStyle="1" w:styleId="NurText1">
    <w:name w:val="Nur Text1"/>
    <w:basedOn w:val="a0"/>
    <w:rsid w:val="003F59CF"/>
    <w:pPr>
      <w:spacing w:line="360" w:lineRule="auto"/>
    </w:pPr>
    <w:rPr>
      <w:rFonts w:ascii="Courier New" w:eastAsia="SimSun" w:hAnsi="Courier New"/>
      <w:sz w:val="20"/>
      <w:szCs w:val="20"/>
    </w:rPr>
  </w:style>
  <w:style w:type="paragraph" w:customStyle="1" w:styleId="sub-section">
    <w:name w:val="sub-section"/>
    <w:basedOn w:val="a0"/>
    <w:next w:val="a0"/>
    <w:rsid w:val="003F59CF"/>
    <w:pPr>
      <w:keepNext/>
      <w:spacing w:before="180" w:after="100" w:line="240" w:lineRule="exact"/>
    </w:pPr>
    <w:rPr>
      <w:rFonts w:ascii="Times" w:eastAsia="SimSun" w:hAnsi="Times"/>
      <w:b/>
      <w:sz w:val="20"/>
      <w:szCs w:val="20"/>
      <w:lang w:val="en-US"/>
    </w:rPr>
  </w:style>
  <w:style w:type="paragraph" w:styleId="z-">
    <w:name w:val="HTML Top of Form"/>
    <w:basedOn w:val="a0"/>
    <w:next w:val="a0"/>
    <w:link w:val="z-0"/>
    <w:rsid w:val="003F59CF"/>
    <w:pPr>
      <w:pBdr>
        <w:bottom w:val="single" w:sz="4" w:space="1" w:color="000000"/>
      </w:pBdr>
      <w:jc w:val="center"/>
    </w:pPr>
    <w:rPr>
      <w:rFonts w:ascii="Arial" w:eastAsia="SimSun" w:hAnsi="Arial" w:cs="Arial"/>
      <w:vanish/>
      <w:sz w:val="16"/>
      <w:szCs w:val="16"/>
    </w:rPr>
  </w:style>
  <w:style w:type="character" w:customStyle="1" w:styleId="z-0">
    <w:name w:val="z-窗体顶端 字符"/>
    <w:basedOn w:val="a1"/>
    <w:link w:val="z-"/>
    <w:rsid w:val="003F59CF"/>
    <w:rPr>
      <w:rFonts w:ascii="Arial" w:eastAsia="SimSun" w:hAnsi="Arial" w:cs="Arial"/>
      <w:vanish/>
      <w:sz w:val="16"/>
      <w:szCs w:val="16"/>
      <w:lang w:eastAsia="ar-SA"/>
    </w:rPr>
  </w:style>
  <w:style w:type="paragraph" w:customStyle="1" w:styleId="Textkrper21">
    <w:name w:val="Textkörper 21"/>
    <w:basedOn w:val="a0"/>
    <w:rsid w:val="003F59CF"/>
    <w:rPr>
      <w:rFonts w:eastAsia="SimSun"/>
      <w:color w:val="0000FF"/>
      <w:lang w:val="en-GB"/>
    </w:rPr>
  </w:style>
  <w:style w:type="paragraph" w:customStyle="1" w:styleId="Footnote">
    <w:name w:val="Footnote #"/>
    <w:rsid w:val="003F59CF"/>
    <w:pPr>
      <w:suppressAutoHyphens/>
      <w:spacing w:after="0" w:line="240" w:lineRule="atLeast"/>
    </w:pPr>
    <w:rPr>
      <w:rFonts w:ascii="Geneva" w:eastAsia="SimSun" w:hAnsi="Geneva" w:cs="Times New Roman"/>
      <w:color w:val="000000"/>
      <w:sz w:val="20"/>
      <w:szCs w:val="20"/>
      <w:lang w:val="en-US" w:eastAsia="ar-SA"/>
    </w:rPr>
  </w:style>
  <w:style w:type="paragraph" w:customStyle="1" w:styleId="TableContents">
    <w:name w:val="Table Contents"/>
    <w:basedOn w:val="a0"/>
    <w:rsid w:val="003F59CF"/>
    <w:pPr>
      <w:suppressLineNumbers/>
    </w:pPr>
    <w:rPr>
      <w:rFonts w:eastAsia="SimSun"/>
    </w:rPr>
  </w:style>
  <w:style w:type="paragraph" w:customStyle="1" w:styleId="TableHeading">
    <w:name w:val="Table Heading"/>
    <w:basedOn w:val="TableContents"/>
    <w:rsid w:val="003F59CF"/>
    <w:pPr>
      <w:jc w:val="center"/>
    </w:pPr>
    <w:rPr>
      <w:b/>
      <w:bCs/>
    </w:rPr>
  </w:style>
  <w:style w:type="paragraph" w:customStyle="1" w:styleId="Framecontents">
    <w:name w:val="Frame contents"/>
    <w:basedOn w:val="af8"/>
    <w:rsid w:val="003F59CF"/>
    <w:pPr>
      <w:suppressAutoHyphens/>
      <w:spacing w:line="240" w:lineRule="auto"/>
    </w:pPr>
    <w:rPr>
      <w:rFonts w:ascii="Times New Roman" w:eastAsia="SimSun" w:hAnsi="Times New Roman" w:cs="Times New Roman"/>
      <w:szCs w:val="24"/>
      <w:lang w:val="de-DE" w:eastAsia="ar-SA"/>
    </w:rPr>
  </w:style>
  <w:style w:type="paragraph" w:customStyle="1" w:styleId="PlainText1">
    <w:name w:val="Plain Text1"/>
    <w:basedOn w:val="a0"/>
    <w:rsid w:val="003F59CF"/>
    <w:pPr>
      <w:spacing w:line="360" w:lineRule="auto"/>
    </w:pPr>
    <w:rPr>
      <w:rFonts w:ascii="Courier New" w:eastAsia="SimSun" w:hAnsi="Courier New"/>
      <w:sz w:val="20"/>
      <w:szCs w:val="20"/>
    </w:rPr>
  </w:style>
  <w:style w:type="paragraph" w:customStyle="1" w:styleId="Textkrper31">
    <w:name w:val="Textkörper 31"/>
    <w:basedOn w:val="a0"/>
    <w:rsid w:val="003F59CF"/>
    <w:rPr>
      <w:rFonts w:eastAsia="SimSun"/>
      <w:color w:val="3366FF"/>
      <w:lang w:val="en-US"/>
    </w:rPr>
  </w:style>
  <w:style w:type="paragraph" w:customStyle="1" w:styleId="Kommentartext1">
    <w:name w:val="Kommentartext1"/>
    <w:basedOn w:val="a0"/>
    <w:rsid w:val="003F59CF"/>
    <w:rPr>
      <w:rFonts w:eastAsia="SimSun"/>
      <w:sz w:val="20"/>
      <w:szCs w:val="20"/>
    </w:rPr>
  </w:style>
  <w:style w:type="paragraph" w:customStyle="1" w:styleId="BalloonText1">
    <w:name w:val="Balloon Text1"/>
    <w:basedOn w:val="a0"/>
    <w:rsid w:val="003F59CF"/>
    <w:rPr>
      <w:rFonts w:ascii="Tahoma" w:eastAsia="SimSun" w:hAnsi="Tahoma" w:cs="Tahoma"/>
      <w:sz w:val="16"/>
      <w:szCs w:val="16"/>
    </w:rPr>
  </w:style>
  <w:style w:type="paragraph" w:styleId="aff4">
    <w:name w:val="Body Text Indent"/>
    <w:basedOn w:val="a0"/>
    <w:link w:val="aff5"/>
    <w:rsid w:val="003F59CF"/>
    <w:pPr>
      <w:ind w:left="567"/>
      <w:jc w:val="both"/>
    </w:pPr>
    <w:rPr>
      <w:rFonts w:eastAsia="SimSun"/>
      <w:lang w:val="en-GB"/>
    </w:rPr>
  </w:style>
  <w:style w:type="character" w:customStyle="1" w:styleId="aff5">
    <w:name w:val="正文文本缩进 字符"/>
    <w:basedOn w:val="a1"/>
    <w:link w:val="aff4"/>
    <w:rsid w:val="003F59CF"/>
    <w:rPr>
      <w:rFonts w:ascii="Times New Roman" w:eastAsia="SimSun" w:hAnsi="Times New Roman" w:cs="Times New Roman"/>
      <w:sz w:val="24"/>
      <w:szCs w:val="24"/>
      <w:lang w:val="en-GB" w:eastAsia="ar-SA"/>
    </w:rPr>
  </w:style>
  <w:style w:type="paragraph" w:styleId="aff6">
    <w:name w:val="Subtitle"/>
    <w:basedOn w:val="berschrift"/>
    <w:next w:val="af8"/>
    <w:link w:val="aff7"/>
    <w:qFormat/>
    <w:rsid w:val="003F59CF"/>
    <w:pPr>
      <w:jc w:val="center"/>
    </w:pPr>
    <w:rPr>
      <w:i/>
      <w:iCs/>
    </w:rPr>
  </w:style>
  <w:style w:type="character" w:customStyle="1" w:styleId="aff7">
    <w:name w:val="副标题 字符"/>
    <w:basedOn w:val="a1"/>
    <w:link w:val="aff6"/>
    <w:rsid w:val="003F59CF"/>
    <w:rPr>
      <w:rFonts w:ascii="Arial" w:eastAsia="MS Mincho" w:hAnsi="Arial" w:cs="Tahoma"/>
      <w:i/>
      <w:iCs/>
      <w:sz w:val="28"/>
      <w:szCs w:val="28"/>
      <w:lang w:eastAsia="ar-SA"/>
    </w:rPr>
  </w:style>
  <w:style w:type="paragraph" w:customStyle="1" w:styleId="Textkrper-Einzug21">
    <w:name w:val="Textkörper-Einzug 21"/>
    <w:basedOn w:val="a0"/>
    <w:rsid w:val="003F59CF"/>
    <w:pPr>
      <w:ind w:left="709" w:hanging="1"/>
      <w:jc w:val="both"/>
    </w:pPr>
    <w:rPr>
      <w:rFonts w:eastAsia="SimSun"/>
      <w:lang w:val="en-US"/>
    </w:rPr>
  </w:style>
  <w:style w:type="paragraph" w:customStyle="1" w:styleId="TabellenInhalt">
    <w:name w:val="Tabellen Inhalt"/>
    <w:basedOn w:val="a0"/>
    <w:rsid w:val="003F59CF"/>
    <w:pPr>
      <w:suppressLineNumbers/>
    </w:pPr>
    <w:rPr>
      <w:rFonts w:eastAsia="SimSun"/>
    </w:rPr>
  </w:style>
  <w:style w:type="paragraph" w:customStyle="1" w:styleId="Tabellenberschrift">
    <w:name w:val="Tabellen Überschrift"/>
    <w:basedOn w:val="TabellenInhalt"/>
    <w:rsid w:val="003F59CF"/>
    <w:pPr>
      <w:jc w:val="center"/>
    </w:pPr>
    <w:rPr>
      <w:b/>
      <w:bCs/>
      <w:i/>
      <w:iCs/>
    </w:rPr>
  </w:style>
  <w:style w:type="paragraph" w:customStyle="1" w:styleId="Rahmeninhalt">
    <w:name w:val="Rahmeninhalt"/>
    <w:basedOn w:val="af8"/>
    <w:rsid w:val="003F59CF"/>
    <w:pPr>
      <w:suppressAutoHyphens/>
      <w:spacing w:line="240" w:lineRule="auto"/>
    </w:pPr>
    <w:rPr>
      <w:rFonts w:ascii="Times New Roman" w:eastAsia="SimSun" w:hAnsi="Times New Roman" w:cs="Times New Roman"/>
      <w:szCs w:val="24"/>
      <w:lang w:val="de-DE" w:eastAsia="ar-SA"/>
    </w:rPr>
  </w:style>
  <w:style w:type="paragraph" w:styleId="aff8">
    <w:name w:val="Plain Text"/>
    <w:basedOn w:val="a0"/>
    <w:link w:val="aff9"/>
    <w:rsid w:val="003F59CF"/>
    <w:pPr>
      <w:spacing w:line="360" w:lineRule="auto"/>
    </w:pPr>
    <w:rPr>
      <w:rFonts w:ascii="Courier New" w:eastAsia="SimSun" w:hAnsi="Courier New"/>
      <w:sz w:val="20"/>
      <w:szCs w:val="20"/>
    </w:rPr>
  </w:style>
  <w:style w:type="character" w:customStyle="1" w:styleId="aff9">
    <w:name w:val="纯文本 字符"/>
    <w:basedOn w:val="a1"/>
    <w:link w:val="aff8"/>
    <w:rsid w:val="003F59CF"/>
    <w:rPr>
      <w:rFonts w:ascii="Courier New" w:eastAsia="SimSun" w:hAnsi="Courier New" w:cs="Times New Roman"/>
      <w:sz w:val="20"/>
      <w:szCs w:val="20"/>
      <w:lang w:eastAsia="ar-SA"/>
    </w:rPr>
  </w:style>
  <w:style w:type="paragraph" w:styleId="affa">
    <w:name w:val="Normal (Web)"/>
    <w:basedOn w:val="a0"/>
    <w:uiPriority w:val="99"/>
    <w:unhideWhenUsed/>
    <w:rsid w:val="003F59CF"/>
    <w:pPr>
      <w:spacing w:before="100" w:beforeAutospacing="1" w:after="100" w:afterAutospacing="1"/>
    </w:pPr>
    <w:rPr>
      <w:rFonts w:eastAsia="SimSun"/>
      <w:lang w:eastAsia="de-DE"/>
    </w:rPr>
  </w:style>
  <w:style w:type="paragraph" w:styleId="affb">
    <w:name w:val="Document Map"/>
    <w:basedOn w:val="a0"/>
    <w:link w:val="affc"/>
    <w:uiPriority w:val="99"/>
    <w:semiHidden/>
    <w:unhideWhenUsed/>
    <w:rsid w:val="003F59CF"/>
    <w:rPr>
      <w:rFonts w:eastAsia="SimSun"/>
    </w:rPr>
  </w:style>
  <w:style w:type="character" w:customStyle="1" w:styleId="affc">
    <w:name w:val="文档结构图 字符"/>
    <w:basedOn w:val="a1"/>
    <w:link w:val="affb"/>
    <w:uiPriority w:val="99"/>
    <w:semiHidden/>
    <w:rsid w:val="003F59CF"/>
    <w:rPr>
      <w:rFonts w:ascii="Times New Roman" w:eastAsia="SimSun" w:hAnsi="Times New Roman" w:cs="Times New Roman"/>
      <w:sz w:val="24"/>
      <w:szCs w:val="24"/>
      <w:lang w:eastAsia="ar-SA"/>
    </w:rPr>
  </w:style>
  <w:style w:type="character" w:customStyle="1" w:styleId="FunotentextZchn">
    <w:name w:val="Fußnotentext Zchn"/>
    <w:semiHidden/>
    <w:rsid w:val="003F59CF"/>
    <w:rPr>
      <w:lang w:val="de-DE" w:eastAsia="ar-SA"/>
    </w:rPr>
  </w:style>
  <w:style w:type="paragraph" w:customStyle="1" w:styleId="p1">
    <w:name w:val="p1"/>
    <w:basedOn w:val="a0"/>
    <w:rsid w:val="003F59CF"/>
    <w:rPr>
      <w:rFonts w:ascii="Helvetica" w:eastAsia="SimSun" w:hAnsi="Helvetica"/>
      <w:sz w:val="18"/>
      <w:szCs w:val="18"/>
      <w:lang w:eastAsia="de-DE" w:bidi="he-IL"/>
    </w:rPr>
  </w:style>
  <w:style w:type="character" w:customStyle="1" w:styleId="s1">
    <w:name w:val="s1"/>
    <w:rsid w:val="003F59CF"/>
    <w:rPr>
      <w:rFonts w:ascii="Helvetica" w:hAnsi="Helvetica" w:hint="default"/>
      <w:sz w:val="11"/>
      <w:szCs w:val="11"/>
    </w:rPr>
  </w:style>
  <w:style w:type="character" w:customStyle="1" w:styleId="apple-converted-space">
    <w:name w:val="apple-converted-space"/>
    <w:uiPriority w:val="99"/>
    <w:rsid w:val="003F59CF"/>
  </w:style>
  <w:style w:type="paragraph" w:customStyle="1" w:styleId="p2">
    <w:name w:val="p2"/>
    <w:basedOn w:val="a0"/>
    <w:rsid w:val="003F59CF"/>
    <w:rPr>
      <w:rFonts w:eastAsia="SimSun"/>
      <w:sz w:val="12"/>
      <w:szCs w:val="12"/>
      <w:lang w:eastAsia="de-DE" w:bidi="he-IL"/>
    </w:rPr>
  </w:style>
  <w:style w:type="character" w:customStyle="1" w:styleId="21">
    <w:name w:val="未处理的提及2"/>
    <w:basedOn w:val="a1"/>
    <w:uiPriority w:val="99"/>
    <w:semiHidden/>
    <w:unhideWhenUsed/>
    <w:rsid w:val="003F59CF"/>
    <w:rPr>
      <w:color w:val="808080"/>
      <w:shd w:val="clear" w:color="auto" w:fill="E6E6E6"/>
    </w:rPr>
  </w:style>
  <w:style w:type="paragraph" w:styleId="22">
    <w:name w:val="Body Text Indent 2"/>
    <w:basedOn w:val="a0"/>
    <w:link w:val="23"/>
    <w:unhideWhenUsed/>
    <w:rsid w:val="000F26A3"/>
    <w:pPr>
      <w:spacing w:after="120" w:line="480" w:lineRule="auto"/>
      <w:ind w:left="283"/>
    </w:pPr>
  </w:style>
  <w:style w:type="character" w:customStyle="1" w:styleId="23">
    <w:name w:val="正文文本缩进 2 字符"/>
    <w:basedOn w:val="a1"/>
    <w:link w:val="22"/>
    <w:rsid w:val="000F26A3"/>
    <w:rPr>
      <w:rFonts w:ascii="Times New Roman" w:eastAsia="Times New Roman" w:hAnsi="Times New Roman" w:cs="Times New Roman"/>
      <w:sz w:val="24"/>
      <w:szCs w:val="24"/>
      <w:lang w:eastAsia="ar-SA"/>
    </w:rPr>
  </w:style>
  <w:style w:type="paragraph" w:styleId="31">
    <w:name w:val="Body Text Indent 3"/>
    <w:basedOn w:val="a0"/>
    <w:link w:val="32"/>
    <w:unhideWhenUsed/>
    <w:rsid w:val="000F26A3"/>
    <w:pPr>
      <w:spacing w:after="120"/>
      <w:ind w:left="283"/>
    </w:pPr>
    <w:rPr>
      <w:sz w:val="16"/>
      <w:szCs w:val="16"/>
    </w:rPr>
  </w:style>
  <w:style w:type="character" w:customStyle="1" w:styleId="32">
    <w:name w:val="正文文本缩进 3 字符"/>
    <w:basedOn w:val="a1"/>
    <w:link w:val="31"/>
    <w:rsid w:val="000F26A3"/>
    <w:rPr>
      <w:rFonts w:ascii="Times New Roman" w:eastAsia="Times New Roman" w:hAnsi="Times New Roman" w:cs="Times New Roman"/>
      <w:sz w:val="16"/>
      <w:szCs w:val="16"/>
      <w:lang w:eastAsia="ar-SA"/>
    </w:rPr>
  </w:style>
  <w:style w:type="paragraph" w:styleId="HTML0">
    <w:name w:val="HTML Preformatted"/>
    <w:basedOn w:val="a0"/>
    <w:link w:val="HTML1"/>
    <w:uiPriority w:val="99"/>
    <w:rsid w:val="000F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es-ES" w:eastAsia="es-ES"/>
    </w:rPr>
  </w:style>
  <w:style w:type="character" w:customStyle="1" w:styleId="HTML1">
    <w:name w:val="HTML 预设格式 字符"/>
    <w:basedOn w:val="a1"/>
    <w:link w:val="HTML0"/>
    <w:uiPriority w:val="99"/>
    <w:rsid w:val="000F26A3"/>
    <w:rPr>
      <w:rFonts w:ascii="Courier New" w:eastAsia="Courier New" w:hAnsi="Courier New" w:cs="Times New Roman"/>
      <w:sz w:val="20"/>
      <w:szCs w:val="20"/>
      <w:lang w:val="es-ES" w:eastAsia="es-ES"/>
    </w:rPr>
  </w:style>
  <w:style w:type="character" w:customStyle="1" w:styleId="il">
    <w:name w:val="il"/>
    <w:basedOn w:val="a1"/>
    <w:rsid w:val="000F26A3"/>
  </w:style>
  <w:style w:type="character" w:customStyle="1" w:styleId="apple-style-span">
    <w:name w:val="apple-style-span"/>
    <w:basedOn w:val="a1"/>
    <w:rsid w:val="000F26A3"/>
  </w:style>
  <w:style w:type="character" w:customStyle="1" w:styleId="st">
    <w:name w:val="st"/>
    <w:basedOn w:val="a1"/>
    <w:rsid w:val="000F26A3"/>
  </w:style>
  <w:style w:type="character" w:customStyle="1" w:styleId="highlightedsearchterm">
    <w:name w:val="highlightedsearchterm"/>
    <w:basedOn w:val="a1"/>
    <w:rsid w:val="000F26A3"/>
  </w:style>
  <w:style w:type="character" w:customStyle="1" w:styleId="characteritalics">
    <w:name w:val="characteritalics"/>
    <w:basedOn w:val="a1"/>
    <w:rsid w:val="000F26A3"/>
  </w:style>
  <w:style w:type="paragraph" w:customStyle="1" w:styleId="BodyTextIn">
    <w:name w:val="Body Text In"/>
    <w:rsid w:val="000F26A3"/>
    <w:pPr>
      <w:tabs>
        <w:tab w:val="left" w:pos="-567"/>
        <w:tab w:val="left" w:pos="0"/>
        <w:tab w:val="left" w:pos="152"/>
        <w:tab w:val="left" w:pos="872"/>
        <w:tab w:val="left" w:pos="1592"/>
        <w:tab w:val="left" w:pos="2312"/>
        <w:tab w:val="left" w:pos="3032"/>
        <w:tab w:val="left" w:pos="3752"/>
        <w:tab w:val="left" w:pos="4472"/>
        <w:tab w:val="left" w:pos="5192"/>
        <w:tab w:val="left" w:pos="5912"/>
        <w:tab w:val="left" w:pos="6632"/>
        <w:tab w:val="left" w:pos="7352"/>
        <w:tab w:val="left" w:pos="8072"/>
      </w:tabs>
      <w:autoSpaceDE w:val="0"/>
      <w:autoSpaceDN w:val="0"/>
      <w:adjustRightInd w:val="0"/>
      <w:spacing w:after="0" w:line="240" w:lineRule="auto"/>
      <w:ind w:left="566"/>
      <w:jc w:val="both"/>
    </w:pPr>
    <w:rPr>
      <w:rFonts w:ascii="Times New Roman" w:eastAsia="SimSun" w:hAnsi="Times New Roman" w:cs="Times New Roman"/>
      <w:sz w:val="20"/>
      <w:szCs w:val="24"/>
      <w:lang w:val="es-ES_tradnl" w:eastAsia="es-ES"/>
    </w:rPr>
  </w:style>
  <w:style w:type="paragraph" w:customStyle="1" w:styleId="texto">
    <w:name w:val="texto"/>
    <w:basedOn w:val="a0"/>
    <w:rsid w:val="000F26A3"/>
    <w:pPr>
      <w:spacing w:beforeLines="1" w:afterLines="1"/>
    </w:pPr>
    <w:rPr>
      <w:rFonts w:ascii="Times" w:eastAsia="SimSun" w:hAnsi="Times"/>
      <w:sz w:val="20"/>
      <w:szCs w:val="20"/>
      <w:lang w:val="en-US" w:eastAsia="en-US"/>
    </w:rPr>
  </w:style>
  <w:style w:type="paragraph" w:customStyle="1" w:styleId="CharCharCharCharZchnZchn">
    <w:name w:val="Char Char Char Char Zchn Zchn"/>
    <w:basedOn w:val="a0"/>
    <w:rsid w:val="00F41852"/>
    <w:rPr>
      <w:rFonts w:ascii="Arial" w:hAnsi="Arial" w:cs="Arial"/>
      <w:lang w:val="pl-PL" w:eastAsia="pl-PL"/>
    </w:rPr>
  </w:style>
  <w:style w:type="paragraph" w:customStyle="1" w:styleId="CharChar">
    <w:name w:val="Char Char"/>
    <w:basedOn w:val="a0"/>
    <w:rsid w:val="00F41852"/>
    <w:rPr>
      <w:rFonts w:ascii="Arial" w:hAnsi="Arial" w:cs="Arial"/>
      <w:lang w:val="pl-PL" w:eastAsia="pl-PL"/>
    </w:rPr>
  </w:style>
  <w:style w:type="paragraph" w:styleId="a">
    <w:name w:val="List Bullet"/>
    <w:basedOn w:val="a0"/>
    <w:rsid w:val="00F41852"/>
    <w:pPr>
      <w:numPr>
        <w:numId w:val="9"/>
      </w:numPr>
    </w:pPr>
    <w:rPr>
      <w:lang w:val="ro-RO" w:eastAsia="ro-RO"/>
    </w:rPr>
  </w:style>
  <w:style w:type="paragraph" w:customStyle="1" w:styleId="DS00b">
    <w:name w:val="DS(00)b"/>
    <w:rsid w:val="00F41852"/>
    <w:pPr>
      <w:tabs>
        <w:tab w:val="left" w:pos="518"/>
        <w:tab w:val="left" w:pos="878"/>
      </w:tabs>
      <w:spacing w:after="0" w:line="480" w:lineRule="auto"/>
      <w:ind w:left="878" w:hanging="878"/>
    </w:pPr>
    <w:rPr>
      <w:rFonts w:ascii="Times New Roman" w:eastAsia="Times New Roman" w:hAnsi="Times New Roman" w:cs="Times New Roman"/>
      <w:noProof/>
      <w:sz w:val="20"/>
      <w:szCs w:val="20"/>
      <w:lang w:val="fr-FR" w:eastAsia="fr-FR"/>
    </w:rPr>
  </w:style>
  <w:style w:type="character" w:styleId="HTML2">
    <w:name w:val="HTML Cite"/>
    <w:rsid w:val="00F41852"/>
    <w:rPr>
      <w:i/>
      <w:iCs/>
    </w:rPr>
  </w:style>
  <w:style w:type="paragraph" w:customStyle="1" w:styleId="DS0b">
    <w:name w:val="DS(0)b"/>
    <w:rsid w:val="00F41852"/>
    <w:pPr>
      <w:tabs>
        <w:tab w:val="left" w:pos="418"/>
        <w:tab w:val="left" w:pos="778"/>
      </w:tabs>
      <w:spacing w:after="0" w:line="480" w:lineRule="auto"/>
      <w:ind w:left="778" w:hanging="778"/>
    </w:pPr>
    <w:rPr>
      <w:rFonts w:ascii="Times New Roman" w:eastAsia="Times New Roman" w:hAnsi="Times New Roman" w:cs="Times New Roman"/>
      <w:sz w:val="20"/>
      <w:szCs w:val="20"/>
      <w:lang w:val="fr-FR" w:eastAsia="en-US"/>
    </w:rPr>
  </w:style>
  <w:style w:type="paragraph" w:styleId="affd">
    <w:name w:val="Revision"/>
    <w:hidden/>
    <w:uiPriority w:val="99"/>
    <w:semiHidden/>
    <w:rsid w:val="007C1E3B"/>
    <w:pPr>
      <w:spacing w:after="0" w:line="240" w:lineRule="auto"/>
    </w:pPr>
    <w:rPr>
      <w:lang w:val="en-GB" w:eastAsia="en-US"/>
    </w:rPr>
  </w:style>
  <w:style w:type="character" w:customStyle="1" w:styleId="ipa">
    <w:name w:val="ipa"/>
    <w:basedOn w:val="a1"/>
    <w:rsid w:val="0017033D"/>
  </w:style>
  <w:style w:type="paragraph" w:customStyle="1" w:styleId="Sfondomedio1-Colore21">
    <w:name w:val="Sfondo medio 1 - Colore 21"/>
    <w:uiPriority w:val="1"/>
    <w:qFormat/>
    <w:rsid w:val="008971B1"/>
    <w:pPr>
      <w:spacing w:after="0" w:line="240" w:lineRule="auto"/>
    </w:pPr>
    <w:rPr>
      <w:rFonts w:ascii="Calibri" w:hAnsi="Calibri" w:cs="Times New Roman"/>
      <w:lang w:val="it-IT" w:eastAsia="en-US"/>
    </w:rPr>
  </w:style>
  <w:style w:type="paragraph" w:customStyle="1" w:styleId="paragrafo">
    <w:name w:val="paragrafo"/>
    <w:link w:val="paragrafoCarattere"/>
    <w:uiPriority w:val="99"/>
    <w:rsid w:val="008971B1"/>
    <w:pPr>
      <w:spacing w:after="0" w:line="240" w:lineRule="exact"/>
      <w:ind w:firstLine="397"/>
      <w:jc w:val="both"/>
    </w:pPr>
    <w:rPr>
      <w:rFonts w:ascii="Times New Roman" w:eastAsia="Times New Roman" w:hAnsi="Times New Roman" w:cs="Traditional Arabic"/>
      <w:szCs w:val="28"/>
      <w:lang w:val="it-IT" w:eastAsia="it-IT"/>
    </w:rPr>
  </w:style>
  <w:style w:type="character" w:customStyle="1" w:styleId="paragrafoCarattere">
    <w:name w:val="paragrafo Carattere"/>
    <w:link w:val="paragrafo"/>
    <w:uiPriority w:val="99"/>
    <w:locked/>
    <w:rsid w:val="008971B1"/>
    <w:rPr>
      <w:rFonts w:ascii="Times New Roman" w:eastAsia="Times New Roman" w:hAnsi="Times New Roman" w:cs="Traditional Arabic"/>
      <w:szCs w:val="28"/>
      <w:lang w:val="it-IT" w:eastAsia="it-IT"/>
    </w:rPr>
  </w:style>
  <w:style w:type="paragraph" w:customStyle="1" w:styleId="Grigliamedia2-Colore11">
    <w:name w:val="Griglia media 2 - Colore 11"/>
    <w:uiPriority w:val="1"/>
    <w:qFormat/>
    <w:rsid w:val="008971B1"/>
    <w:pPr>
      <w:spacing w:after="0" w:line="240" w:lineRule="auto"/>
    </w:pPr>
    <w:rPr>
      <w:rFonts w:ascii="Calibri" w:hAnsi="Calibri" w:cs="Times New Roman"/>
      <w:lang w:val="it-IT" w:eastAsia="en-US"/>
    </w:rPr>
  </w:style>
  <w:style w:type="character" w:customStyle="1" w:styleId="Rimandonotaapidipagina1">
    <w:name w:val="Rimando nota a piè di pagina1"/>
    <w:rsid w:val="008971B1"/>
    <w:rPr>
      <w:rFonts w:cs="Times New Roman"/>
      <w:vertAlign w:val="superscript"/>
    </w:rPr>
  </w:style>
  <w:style w:type="character" w:customStyle="1" w:styleId="Caratteredellanota">
    <w:name w:val="Carattere della nota"/>
    <w:rsid w:val="008971B1"/>
  </w:style>
  <w:style w:type="paragraph" w:customStyle="1" w:styleId="Sfondomedio1-Colore11">
    <w:name w:val="Sfondo medio 1 - Colore 11"/>
    <w:uiPriority w:val="1"/>
    <w:qFormat/>
    <w:rsid w:val="008971B1"/>
    <w:pPr>
      <w:spacing w:after="0" w:line="240" w:lineRule="auto"/>
    </w:pPr>
    <w:rPr>
      <w:rFonts w:ascii="Calibri" w:hAnsi="Calibri" w:cs="Times New Roman"/>
      <w:lang w:val="it-IT" w:eastAsia="en-US"/>
    </w:rPr>
  </w:style>
  <w:style w:type="character" w:customStyle="1" w:styleId="Carpredefinitoparagrafo1">
    <w:name w:val="Car. predefinito paragrafo1"/>
    <w:rsid w:val="008971B1"/>
  </w:style>
  <w:style w:type="character" w:customStyle="1" w:styleId="60">
    <w:name w:val="标题 6 字符"/>
    <w:link w:val="6"/>
    <w:rsid w:val="008971B1"/>
    <w:rPr>
      <w:rFonts w:ascii="Arial" w:eastAsia="Times New Roman" w:hAnsi="Arial" w:cs="Times New Roman"/>
      <w:b/>
      <w:bCs/>
      <w:i/>
      <w:iCs/>
      <w:sz w:val="24"/>
      <w:szCs w:val="24"/>
      <w:lang w:eastAsia="ar-SA"/>
    </w:rPr>
  </w:style>
  <w:style w:type="character" w:customStyle="1" w:styleId="70">
    <w:name w:val="标题 7 字符"/>
    <w:link w:val="7"/>
    <w:rsid w:val="008971B1"/>
    <w:rPr>
      <w:rFonts w:ascii="Arial" w:eastAsia="Times New Roman" w:hAnsi="Arial" w:cs="Times New Roman"/>
      <w:b/>
      <w:bCs/>
      <w:lang w:eastAsia="ar-SA"/>
    </w:rPr>
  </w:style>
  <w:style w:type="character" w:customStyle="1" w:styleId="80">
    <w:name w:val="标题 8 字符"/>
    <w:link w:val="8"/>
    <w:rsid w:val="008971B1"/>
    <w:rPr>
      <w:rFonts w:ascii="Arial" w:eastAsia="Times New Roman" w:hAnsi="Arial" w:cs="Times New Roman"/>
      <w:b/>
      <w:bCs/>
      <w:i/>
      <w:iCs/>
      <w:lang w:eastAsia="ar-SA"/>
    </w:rPr>
  </w:style>
  <w:style w:type="character" w:customStyle="1" w:styleId="90">
    <w:name w:val="标题 9 字符"/>
    <w:link w:val="9"/>
    <w:rsid w:val="008971B1"/>
    <w:rPr>
      <w:rFonts w:ascii="Arial" w:eastAsia="Times New Roman" w:hAnsi="Arial" w:cs="Times New Roman"/>
      <w:b/>
      <w:bCs/>
      <w:sz w:val="21"/>
      <w:szCs w:val="21"/>
      <w:lang w:eastAsia="ar-SA"/>
    </w:rPr>
  </w:style>
  <w:style w:type="character" w:customStyle="1" w:styleId="Enfasigrassetto1">
    <w:name w:val="Enfasi (grassetto)1"/>
    <w:rsid w:val="008971B1"/>
    <w:rPr>
      <w:b/>
    </w:rPr>
  </w:style>
  <w:style w:type="paragraph" w:styleId="24">
    <w:name w:val="Body Text 2"/>
    <w:basedOn w:val="a0"/>
    <w:link w:val="25"/>
    <w:rsid w:val="008971B1"/>
    <w:pPr>
      <w:widowControl w:val="0"/>
      <w:jc w:val="both"/>
    </w:pPr>
    <w:rPr>
      <w:szCs w:val="20"/>
      <w:u w:val="single"/>
      <w:lang w:val="it-IT" w:eastAsia="it-IT"/>
    </w:rPr>
  </w:style>
  <w:style w:type="character" w:customStyle="1" w:styleId="25">
    <w:name w:val="正文文本 2 字符"/>
    <w:basedOn w:val="a1"/>
    <w:link w:val="24"/>
    <w:rsid w:val="008971B1"/>
    <w:rPr>
      <w:rFonts w:ascii="Times New Roman" w:eastAsia="Times New Roman" w:hAnsi="Times New Roman" w:cs="Times New Roman"/>
      <w:sz w:val="24"/>
      <w:szCs w:val="20"/>
      <w:u w:val="single"/>
      <w:lang w:val="it-IT" w:eastAsia="it-IT"/>
    </w:rPr>
  </w:style>
  <w:style w:type="paragraph" w:customStyle="1" w:styleId="Corpodeltesto21">
    <w:name w:val="Corpo del testo 21"/>
    <w:basedOn w:val="a0"/>
    <w:rsid w:val="008971B1"/>
    <w:pPr>
      <w:jc w:val="both"/>
    </w:pPr>
    <w:rPr>
      <w:b/>
      <w:szCs w:val="20"/>
      <w:lang w:val="it-IT" w:eastAsia="it-IT"/>
    </w:rPr>
  </w:style>
  <w:style w:type="paragraph" w:customStyle="1" w:styleId="BodyText21">
    <w:name w:val="Body Text 21"/>
    <w:basedOn w:val="a0"/>
    <w:rsid w:val="008971B1"/>
    <w:pPr>
      <w:widowControl w:val="0"/>
      <w:tabs>
        <w:tab w:val="left" w:pos="-720"/>
      </w:tabs>
      <w:jc w:val="both"/>
    </w:pPr>
    <w:rPr>
      <w:color w:val="000000"/>
      <w:spacing w:val="-3"/>
      <w:szCs w:val="20"/>
      <w:lang w:val="en-GB" w:eastAsia="it-IT"/>
    </w:rPr>
  </w:style>
  <w:style w:type="paragraph" w:customStyle="1" w:styleId="BodyText22">
    <w:name w:val="Body Text 22"/>
    <w:basedOn w:val="a0"/>
    <w:rsid w:val="008971B1"/>
    <w:pPr>
      <w:jc w:val="both"/>
    </w:pPr>
    <w:rPr>
      <w:szCs w:val="20"/>
      <w:lang w:val="it-IT" w:eastAsia="it-IT"/>
    </w:rPr>
  </w:style>
  <w:style w:type="paragraph" w:customStyle="1" w:styleId="Stile1">
    <w:name w:val="Stile1"/>
    <w:basedOn w:val="a0"/>
    <w:rsid w:val="008971B1"/>
    <w:pPr>
      <w:widowControl w:val="0"/>
      <w:jc w:val="both"/>
    </w:pPr>
    <w:rPr>
      <w:szCs w:val="20"/>
      <w:lang w:val="it-IT" w:eastAsia="it-IT"/>
    </w:rPr>
  </w:style>
  <w:style w:type="character" w:customStyle="1" w:styleId="Sottotitolo1">
    <w:name w:val="Sottotitolo1"/>
    <w:rsid w:val="008971B1"/>
  </w:style>
  <w:style w:type="character" w:customStyle="1" w:styleId="authors">
    <w:name w:val="authors"/>
    <w:uiPriority w:val="99"/>
    <w:rsid w:val="008971B1"/>
  </w:style>
  <w:style w:type="character" w:customStyle="1" w:styleId="year">
    <w:name w:val="year"/>
    <w:uiPriority w:val="99"/>
    <w:rsid w:val="008971B1"/>
  </w:style>
  <w:style w:type="character" w:customStyle="1" w:styleId="booktitle">
    <w:name w:val="booktitle"/>
    <w:uiPriority w:val="99"/>
    <w:rsid w:val="008971B1"/>
  </w:style>
  <w:style w:type="character" w:customStyle="1" w:styleId="style41">
    <w:name w:val="style_41"/>
    <w:uiPriority w:val="99"/>
    <w:rsid w:val="008971B1"/>
    <w:rPr>
      <w:rFonts w:ascii="Times New Roman" w:hAnsi="Times New Roman"/>
      <w:i/>
      <w:sz w:val="16"/>
    </w:rPr>
  </w:style>
  <w:style w:type="paragraph" w:customStyle="1" w:styleId="Listes">
    <w:name w:val="Listes"/>
    <w:uiPriority w:val="99"/>
    <w:rsid w:val="008971B1"/>
    <w:pPr>
      <w:spacing w:after="120" w:line="200" w:lineRule="exact"/>
      <w:ind w:left="284" w:hanging="284"/>
      <w:jc w:val="both"/>
    </w:pPr>
    <w:rPr>
      <w:rFonts w:ascii="Times New Roman" w:eastAsia="Times New Roman" w:hAnsi="Times New Roman" w:cs="Times New Roman"/>
      <w:sz w:val="18"/>
      <w:szCs w:val="24"/>
      <w:lang w:val="fr-FR" w:eastAsia="en-US"/>
    </w:rPr>
  </w:style>
  <w:style w:type="character" w:customStyle="1" w:styleId="articlecitationyear">
    <w:name w:val="articlecitation_year"/>
    <w:rsid w:val="008971B1"/>
  </w:style>
  <w:style w:type="character" w:customStyle="1" w:styleId="articlecitationvolume">
    <w:name w:val="articlecitation_volume"/>
    <w:rsid w:val="008971B1"/>
  </w:style>
  <w:style w:type="character" w:customStyle="1" w:styleId="articlecitationpages">
    <w:name w:val="articlecitation_pages"/>
    <w:rsid w:val="008971B1"/>
  </w:style>
  <w:style w:type="paragraph" w:customStyle="1" w:styleId="Grigliamedia21">
    <w:name w:val="Griglia media 21"/>
    <w:uiPriority w:val="1"/>
    <w:qFormat/>
    <w:rsid w:val="008971B1"/>
    <w:pPr>
      <w:spacing w:after="0" w:line="240" w:lineRule="auto"/>
    </w:pPr>
    <w:rPr>
      <w:rFonts w:ascii="Calibri" w:hAnsi="Calibri" w:cs="Times New Roman"/>
      <w:lang w:val="it-IT" w:eastAsia="en-US"/>
    </w:rPr>
  </w:style>
  <w:style w:type="paragraph" w:styleId="33">
    <w:name w:val="Body Text 3"/>
    <w:basedOn w:val="a0"/>
    <w:link w:val="34"/>
    <w:rsid w:val="009C2B7F"/>
    <w:pPr>
      <w:widowControl w:val="0"/>
      <w:spacing w:after="120"/>
    </w:pPr>
    <w:rPr>
      <w:rFonts w:ascii="Bitstream Vera Serif" w:eastAsia="Bitstream Vera Sans" w:hAnsi="Bitstream Vera Serif"/>
      <w:sz w:val="16"/>
      <w:szCs w:val="16"/>
      <w:lang w:val="en-GB" w:eastAsia="de-DE"/>
    </w:rPr>
  </w:style>
  <w:style w:type="character" w:customStyle="1" w:styleId="34">
    <w:name w:val="正文文本 3 字符"/>
    <w:basedOn w:val="a1"/>
    <w:link w:val="33"/>
    <w:rsid w:val="009C2B7F"/>
    <w:rPr>
      <w:rFonts w:ascii="Bitstream Vera Serif" w:eastAsia="Bitstream Vera Sans" w:hAnsi="Bitstream Vera Serif" w:cs="Times New Roman"/>
      <w:sz w:val="16"/>
      <w:szCs w:val="16"/>
      <w:lang w:val="en-GB"/>
    </w:rPr>
  </w:style>
  <w:style w:type="paragraph" w:customStyle="1" w:styleId="Exb">
    <w:name w:val="Ex b"/>
    <w:basedOn w:val="a0"/>
    <w:rsid w:val="009C2B7F"/>
    <w:pPr>
      <w:tabs>
        <w:tab w:val="left" w:pos="540"/>
        <w:tab w:val="center" w:pos="900"/>
      </w:tabs>
      <w:spacing w:before="40" w:line="220" w:lineRule="exact"/>
      <w:ind w:left="1100" w:hanging="1100"/>
      <w:jc w:val="both"/>
    </w:pPr>
    <w:rPr>
      <w:rFonts w:ascii="Garamond" w:hAnsi="Garamond"/>
      <w:sz w:val="22"/>
      <w:szCs w:val="20"/>
      <w:lang w:val="en-GB" w:eastAsia="fr-FR"/>
    </w:rPr>
  </w:style>
  <w:style w:type="paragraph" w:customStyle="1" w:styleId="Ex1">
    <w:name w:val="Ex (1)"/>
    <w:basedOn w:val="a0"/>
    <w:next w:val="Exb"/>
    <w:rsid w:val="009C2B7F"/>
    <w:pPr>
      <w:tabs>
        <w:tab w:val="right" w:pos="500"/>
        <w:tab w:val="left" w:pos="540"/>
        <w:tab w:val="center" w:pos="900"/>
      </w:tabs>
      <w:spacing w:before="80" w:line="220" w:lineRule="exact"/>
      <w:ind w:left="1100" w:hanging="1100"/>
      <w:jc w:val="both"/>
    </w:pPr>
    <w:rPr>
      <w:rFonts w:ascii="Garamond" w:hAnsi="Garamond"/>
      <w:sz w:val="22"/>
      <w:szCs w:val="20"/>
      <w:lang w:val="en-GB" w:eastAsia="fr-FR"/>
    </w:rPr>
  </w:style>
  <w:style w:type="paragraph" w:customStyle="1" w:styleId="bijschrift">
    <w:name w:val="bijschrift"/>
    <w:basedOn w:val="a0"/>
    <w:rsid w:val="009C2B7F"/>
    <w:pPr>
      <w:widowControl w:val="0"/>
    </w:pPr>
    <w:rPr>
      <w:rFonts w:ascii="Times Roman" w:hAnsi="Times Roman"/>
      <w:snapToGrid w:val="0"/>
      <w:szCs w:val="20"/>
      <w:lang w:val="nl-NL" w:eastAsia="nl-NL"/>
    </w:rPr>
  </w:style>
  <w:style w:type="character" w:customStyle="1" w:styleId="yshortcuts">
    <w:name w:val="yshortcuts"/>
    <w:basedOn w:val="a1"/>
    <w:rsid w:val="009C2B7F"/>
  </w:style>
  <w:style w:type="paragraph" w:customStyle="1" w:styleId="Listenabsatz2">
    <w:name w:val="Listenabsatz2"/>
    <w:basedOn w:val="a0"/>
    <w:uiPriority w:val="99"/>
    <w:qFormat/>
    <w:rsid w:val="009C2B7F"/>
    <w:pPr>
      <w:spacing w:after="200" w:line="276" w:lineRule="auto"/>
      <w:ind w:left="720"/>
      <w:contextualSpacing/>
    </w:pPr>
    <w:rPr>
      <w:rFonts w:ascii="Calibri" w:hAnsi="Calibri"/>
      <w:sz w:val="22"/>
      <w:szCs w:val="22"/>
      <w:lang w:val="en-US" w:eastAsia="en-US"/>
    </w:rPr>
  </w:style>
  <w:style w:type="paragraph" w:customStyle="1" w:styleId="Listenabsatz1">
    <w:name w:val="Listenabsatz1"/>
    <w:basedOn w:val="a0"/>
    <w:uiPriority w:val="99"/>
    <w:rsid w:val="009C2B7F"/>
    <w:pPr>
      <w:spacing w:after="200" w:line="276" w:lineRule="auto"/>
      <w:ind w:left="708"/>
    </w:pPr>
    <w:rPr>
      <w:rFonts w:ascii="Calibri" w:hAnsi="Calibri"/>
      <w:sz w:val="22"/>
      <w:szCs w:val="22"/>
      <w:lang w:val="en-US" w:eastAsia="en-US"/>
    </w:rPr>
  </w:style>
  <w:style w:type="paragraph" w:customStyle="1" w:styleId="HTMLVorformatiert1">
    <w:name w:val="HTML Vorformatiert1"/>
    <w:basedOn w:val="a0"/>
    <w:uiPriority w:val="99"/>
    <w:rsid w:val="009C2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Funotenzeichen2">
    <w:name w:val="Fußnotenzeichen2"/>
    <w:rsid w:val="009C2B7F"/>
    <w:rPr>
      <w:vertAlign w:val="superscript"/>
    </w:rPr>
  </w:style>
  <w:style w:type="character" w:customStyle="1" w:styleId="Funotenzeichen4">
    <w:name w:val="Fußnotenzeichen4"/>
    <w:rsid w:val="009C2B7F"/>
    <w:rPr>
      <w:vertAlign w:val="superscript"/>
    </w:rPr>
  </w:style>
  <w:style w:type="character" w:customStyle="1" w:styleId="ZchnZchn5">
    <w:name w:val="Zchn Zchn5"/>
    <w:semiHidden/>
    <w:locked/>
    <w:rsid w:val="009C2B7F"/>
    <w:rPr>
      <w:rFonts w:cs="Times New Roman"/>
      <w:spacing w:val="0"/>
      <w:sz w:val="20"/>
      <w:lang w:val="es-ES" w:eastAsia="ro-RO"/>
    </w:rPr>
  </w:style>
  <w:style w:type="paragraph" w:customStyle="1" w:styleId="13">
    <w:name w:val="列出段落1"/>
    <w:basedOn w:val="a0"/>
    <w:rsid w:val="00C77A3A"/>
    <w:pPr>
      <w:ind w:left="720"/>
      <w:contextualSpacing/>
    </w:pPr>
    <w:rPr>
      <w:rFonts w:eastAsiaTheme="minorEastAsia"/>
      <w:lang w:eastAsia="de-DE"/>
    </w:rPr>
  </w:style>
  <w:style w:type="paragraph" w:customStyle="1" w:styleId="antragstandardtext">
    <w:name w:val="antrag_standard_text"/>
    <w:basedOn w:val="a0"/>
    <w:link w:val="antragstandardtextZchn"/>
    <w:rsid w:val="00C77A3A"/>
    <w:pPr>
      <w:tabs>
        <w:tab w:val="left" w:pos="360"/>
      </w:tabs>
      <w:ind w:firstLine="284"/>
      <w:jc w:val="both"/>
    </w:pPr>
    <w:rPr>
      <w:rFonts w:ascii="Arial" w:eastAsiaTheme="minorEastAsia" w:hAnsi="Arial"/>
      <w:sz w:val="22"/>
      <w:szCs w:val="20"/>
    </w:rPr>
  </w:style>
  <w:style w:type="character" w:customStyle="1" w:styleId="antraghervorhebungkursiv">
    <w:name w:val="antrag_hervorhebung_kursiv"/>
    <w:rsid w:val="00C77A3A"/>
    <w:rPr>
      <w:rFonts w:ascii="Arial" w:hAnsi="Arial"/>
      <w:i/>
      <w:sz w:val="22"/>
    </w:rPr>
  </w:style>
  <w:style w:type="character" w:customStyle="1" w:styleId="antragstandardtextZchn">
    <w:name w:val="antrag_standard_text Zchn"/>
    <w:link w:val="antragstandardtext"/>
    <w:locked/>
    <w:rsid w:val="00C77A3A"/>
    <w:rPr>
      <w:rFonts w:ascii="Arial" w:hAnsi="Arial" w:cs="Times New Roman"/>
      <w:szCs w:val="20"/>
    </w:rPr>
  </w:style>
  <w:style w:type="character" w:customStyle="1" w:styleId="affe">
    <w:name w:val="脚注文本 字符"/>
    <w:aliases w:val="Char6 字符"/>
    <w:semiHidden/>
    <w:locked/>
    <w:rsid w:val="00C77A3A"/>
    <w:rPr>
      <w:lang w:val="de-DE" w:eastAsia="de-DE"/>
    </w:rPr>
  </w:style>
  <w:style w:type="paragraph" w:customStyle="1" w:styleId="Ex">
    <w:name w:val="Ex"/>
    <w:basedOn w:val="a0"/>
    <w:rsid w:val="00C77A3A"/>
    <w:pPr>
      <w:widowControl w:val="0"/>
      <w:tabs>
        <w:tab w:val="left" w:pos="426"/>
        <w:tab w:val="left" w:pos="709"/>
        <w:tab w:val="left" w:pos="1276"/>
        <w:tab w:val="left" w:pos="1843"/>
        <w:tab w:val="left" w:pos="2127"/>
        <w:tab w:val="left" w:pos="2552"/>
        <w:tab w:val="left" w:pos="2977"/>
        <w:tab w:val="left" w:pos="3261"/>
        <w:tab w:val="left" w:pos="3544"/>
        <w:tab w:val="left" w:pos="3828"/>
        <w:tab w:val="left" w:pos="4111"/>
        <w:tab w:val="left" w:pos="4395"/>
        <w:tab w:val="left" w:pos="4678"/>
        <w:tab w:val="left" w:pos="5103"/>
        <w:tab w:val="left" w:pos="5529"/>
      </w:tabs>
      <w:autoSpaceDE w:val="0"/>
      <w:autoSpaceDN w:val="0"/>
      <w:adjustRightInd w:val="0"/>
    </w:pPr>
    <w:rPr>
      <w:rFonts w:eastAsiaTheme="minorEastAsia"/>
      <w:spacing w:val="-1"/>
      <w:lang w:val="fr-FR" w:eastAsia="de-DE"/>
    </w:rPr>
  </w:style>
  <w:style w:type="character" w:customStyle="1" w:styleId="14">
    <w:name w:val="标题 1 字符"/>
    <w:uiPriority w:val="9"/>
    <w:rsid w:val="00C77A3A"/>
    <w:rPr>
      <w:rFonts w:ascii="Times" w:hAnsi="Times"/>
      <w:b/>
      <w:bCs/>
      <w:kern w:val="36"/>
      <w:sz w:val="48"/>
      <w:szCs w:val="48"/>
    </w:rPr>
  </w:style>
  <w:style w:type="character" w:customStyle="1" w:styleId="publication-resource-link-text">
    <w:name w:val="publication-resource-link-text"/>
    <w:rsid w:val="00C77A3A"/>
  </w:style>
  <w:style w:type="character" w:customStyle="1" w:styleId="publication-resource-link-amount">
    <w:name w:val="publication-resource-link-amount"/>
    <w:rsid w:val="00C77A3A"/>
  </w:style>
  <w:style w:type="character" w:customStyle="1" w:styleId="nova-c-buttonlabel">
    <w:name w:val="nova-c-button__label"/>
    <w:rsid w:val="00C77A3A"/>
  </w:style>
  <w:style w:type="character" w:customStyle="1" w:styleId="publication-meta-journal">
    <w:name w:val="publication-meta-journal"/>
    <w:rsid w:val="00C77A3A"/>
  </w:style>
  <w:style w:type="character" w:customStyle="1" w:styleId="publication-meta-separator">
    <w:name w:val="publication-meta-separator"/>
    <w:rsid w:val="00C77A3A"/>
  </w:style>
  <w:style w:type="character" w:customStyle="1" w:styleId="publication-meta-date">
    <w:name w:val="publication-meta-date"/>
    <w:rsid w:val="00C77A3A"/>
  </w:style>
  <w:style w:type="paragraph" w:customStyle="1" w:styleId="antragliteraturverzeichnis">
    <w:name w:val="antrag_literaturverzeichnis"/>
    <w:basedOn w:val="a0"/>
    <w:rsid w:val="00C77A3A"/>
    <w:pPr>
      <w:spacing w:after="60"/>
      <w:ind w:left="709" w:hanging="709"/>
    </w:pPr>
    <w:rPr>
      <w:rFonts w:ascii="Arial" w:eastAsiaTheme="minorEastAsia" w:hAnsi="Arial"/>
      <w:sz w:val="22"/>
      <w:szCs w:val="20"/>
      <w:lang w:eastAsia="de-DE"/>
    </w:rPr>
  </w:style>
  <w:style w:type="numbering" w:customStyle="1" w:styleId="WWOutlineListStyle">
    <w:name w:val="WW_OutlineListStyle"/>
    <w:basedOn w:val="a3"/>
    <w:rsid w:val="00A97327"/>
    <w:pPr>
      <w:numPr>
        <w:numId w:val="15"/>
      </w:numPr>
    </w:pPr>
  </w:style>
  <w:style w:type="paragraph" w:customStyle="1" w:styleId="Standard1">
    <w:name w:val="Standard1"/>
    <w:rsid w:val="00A97327"/>
    <w:pPr>
      <w:autoSpaceDN w:val="0"/>
      <w:spacing w:line="256" w:lineRule="auto"/>
      <w:textAlignment w:val="baseline"/>
    </w:pPr>
    <w:rPr>
      <w:rFonts w:ascii="Calibri" w:hAnsi="Calibri" w:cs="Times New Roman"/>
      <w:lang w:val="en-GB"/>
    </w:rPr>
  </w:style>
  <w:style w:type="paragraph" w:customStyle="1" w:styleId="Textbody">
    <w:name w:val="Text body"/>
    <w:basedOn w:val="Standard1"/>
    <w:rsid w:val="00A97327"/>
    <w:pPr>
      <w:spacing w:after="140" w:line="288" w:lineRule="auto"/>
    </w:pPr>
  </w:style>
  <w:style w:type="paragraph" w:customStyle="1" w:styleId="LangSciEnumerated">
    <w:name w:val="LangSci_Enumerated"/>
    <w:basedOn w:val="a0"/>
    <w:rsid w:val="00A97327"/>
    <w:pPr>
      <w:widowControl w:val="0"/>
      <w:numPr>
        <w:numId w:val="19"/>
      </w:numPr>
      <w:autoSpaceDN w:val="0"/>
      <w:spacing w:after="160" w:line="100" w:lineRule="atLeast"/>
      <w:textAlignment w:val="baseline"/>
    </w:pPr>
    <w:rPr>
      <w:rFonts w:eastAsia="Droid Sans Fallback" w:cs="FreeSans"/>
      <w:lang w:val="en-GB" w:eastAsia="hi-IN" w:bidi="hi-IN"/>
    </w:rPr>
  </w:style>
  <w:style w:type="character" w:customStyle="1" w:styleId="a7">
    <w:name w:val="引用 字符"/>
    <w:aliases w:val="ls_Quote 字符"/>
    <w:basedOn w:val="a1"/>
    <w:link w:val="a6"/>
    <w:rsid w:val="00A97327"/>
    <w:rPr>
      <w:rFonts w:ascii="Times New Roman" w:eastAsia="Times New Roman" w:hAnsi="Times New Roman" w:cs="Times New Roman"/>
      <w:sz w:val="24"/>
      <w:szCs w:val="24"/>
      <w:lang w:eastAsia="ar-SA"/>
    </w:rPr>
  </w:style>
  <w:style w:type="paragraph" w:customStyle="1" w:styleId="LangSciBulletList">
    <w:name w:val="LangSci_BulletList"/>
    <w:rsid w:val="00A97327"/>
    <w:pPr>
      <w:numPr>
        <w:numId w:val="18"/>
      </w:numPr>
      <w:suppressAutoHyphens/>
      <w:autoSpaceDN w:val="0"/>
      <w:spacing w:line="256" w:lineRule="auto"/>
      <w:textAlignment w:val="baseline"/>
    </w:pPr>
    <w:rPr>
      <w:rFonts w:ascii="Times New Roman" w:eastAsia="Droid Sans Fallback" w:hAnsi="Times New Roman" w:cs="FreeSans"/>
      <w:sz w:val="24"/>
      <w:szCs w:val="24"/>
      <w:lang w:val="en-GB" w:eastAsia="hi-IN" w:bidi="hi-IN"/>
    </w:rPr>
  </w:style>
  <w:style w:type="paragraph" w:customStyle="1" w:styleId="LangSciTable">
    <w:name w:val="LangSci_Table"/>
    <w:basedOn w:val="LangsciTableHeading"/>
    <w:rsid w:val="00A97327"/>
    <w:pPr>
      <w:suppressLineNumbers/>
      <w:spacing w:before="29" w:after="0"/>
    </w:pPr>
    <w:rPr>
      <w:b w:val="0"/>
    </w:rPr>
  </w:style>
  <w:style w:type="paragraph" w:customStyle="1" w:styleId="LangsciTableHeading">
    <w:name w:val="Langsci_TableHeading"/>
    <w:basedOn w:val="a0"/>
    <w:rsid w:val="00A97327"/>
    <w:pPr>
      <w:widowControl w:val="0"/>
      <w:autoSpaceDN w:val="0"/>
      <w:spacing w:after="160" w:line="276" w:lineRule="auto"/>
      <w:textAlignment w:val="baseline"/>
    </w:pPr>
    <w:rPr>
      <w:rFonts w:eastAsia="Droid Sans Fallback" w:cs="FreeSans"/>
      <w:b/>
      <w:lang w:val="en-GB" w:eastAsia="hi-IN" w:bidi="hi-IN"/>
    </w:rPr>
  </w:style>
  <w:style w:type="paragraph" w:customStyle="1" w:styleId="Abstract">
    <w:name w:val="Abstract"/>
    <w:basedOn w:val="a0"/>
    <w:rsid w:val="00A97327"/>
    <w:pPr>
      <w:keepNext/>
      <w:widowControl w:val="0"/>
      <w:autoSpaceDN w:val="0"/>
      <w:spacing w:after="160" w:line="100" w:lineRule="atLeast"/>
      <w:ind w:left="720" w:right="720"/>
      <w:jc w:val="both"/>
      <w:textAlignment w:val="baseline"/>
    </w:pPr>
    <w:rPr>
      <w:rFonts w:eastAsia="Droid Sans Fallback" w:cs="FreeSans"/>
      <w:i/>
      <w:lang w:val="en-GB" w:eastAsia="hi-IN" w:bidi="hi-IN"/>
    </w:rPr>
  </w:style>
  <w:style w:type="paragraph" w:customStyle="1" w:styleId="LangSciConversationTranscript">
    <w:name w:val="LangSci_ConversationTranscript"/>
    <w:basedOn w:val="a0"/>
    <w:rsid w:val="00A97327"/>
    <w:pPr>
      <w:keepNext/>
      <w:widowControl w:val="0"/>
      <w:autoSpaceDN w:val="0"/>
      <w:spacing w:after="160" w:line="100" w:lineRule="atLeast"/>
      <w:textAlignment w:val="baseline"/>
    </w:pPr>
    <w:rPr>
      <w:rFonts w:ascii="Courier New" w:eastAsia="Droid Sans Fallback" w:hAnsi="Courier New" w:cs="FreeSans"/>
      <w:lang w:val="en-GB" w:eastAsia="hi-IN" w:bidi="hi-IN"/>
    </w:rPr>
  </w:style>
  <w:style w:type="paragraph" w:customStyle="1" w:styleId="LangSciSourceline">
    <w:name w:val="LangSci_Sourceline"/>
    <w:next w:val="LangSciIMT"/>
    <w:rsid w:val="00A97327"/>
    <w:pPr>
      <w:keepNext/>
      <w:tabs>
        <w:tab w:val="left" w:pos="1077"/>
      </w:tabs>
      <w:suppressAutoHyphens/>
      <w:autoSpaceDN w:val="0"/>
      <w:spacing w:after="0" w:line="240" w:lineRule="auto"/>
      <w:ind w:left="1077"/>
      <w:textAlignment w:val="baseline"/>
    </w:pPr>
    <w:rPr>
      <w:rFonts w:ascii="Times New Roman" w:eastAsia="Droid Sans Fallback" w:hAnsi="Times New Roman" w:cs="FreeSans"/>
      <w:i/>
      <w:sz w:val="24"/>
      <w:szCs w:val="24"/>
      <w:lang w:val="en-GB" w:eastAsia="hi-IN" w:bidi="hi-IN"/>
    </w:rPr>
  </w:style>
  <w:style w:type="paragraph" w:customStyle="1" w:styleId="LangSciIMT">
    <w:name w:val="LangSci_IMT"/>
    <w:basedOn w:val="LangSciSourceline"/>
    <w:next w:val="LangSciTranslation"/>
    <w:rsid w:val="00A97327"/>
    <w:rPr>
      <w:i w:val="0"/>
    </w:rPr>
  </w:style>
  <w:style w:type="paragraph" w:customStyle="1" w:styleId="LangSciTranslation">
    <w:name w:val="LangSci_Translation"/>
    <w:next w:val="LangSciLanginfo"/>
    <w:autoRedefine/>
    <w:rsid w:val="00A97327"/>
    <w:pPr>
      <w:keepNext/>
      <w:suppressAutoHyphens/>
      <w:autoSpaceDN w:val="0"/>
      <w:spacing w:line="100" w:lineRule="atLeast"/>
      <w:ind w:left="1077"/>
      <w:textAlignment w:val="baseline"/>
    </w:pPr>
    <w:rPr>
      <w:rFonts w:ascii="Times New Roman" w:eastAsia="Droid Sans Fallback" w:hAnsi="Times New Roman" w:cs="FreeSans"/>
      <w:iCs/>
      <w:sz w:val="24"/>
      <w:szCs w:val="24"/>
      <w:lang w:val="en-GB" w:eastAsia="hi-IN" w:bidi="hi-IN"/>
    </w:rPr>
  </w:style>
  <w:style w:type="paragraph" w:customStyle="1" w:styleId="LangSciLanginfo">
    <w:name w:val="LangSci_Langinfo"/>
    <w:next w:val="LangSciSourceline"/>
    <w:rsid w:val="00A97327"/>
    <w:pPr>
      <w:keepNext/>
      <w:numPr>
        <w:numId w:val="17"/>
      </w:numPr>
      <w:tabs>
        <w:tab w:val="left" w:pos="113"/>
      </w:tabs>
      <w:suppressAutoHyphens/>
      <w:autoSpaceDN w:val="0"/>
      <w:spacing w:after="0" w:line="240" w:lineRule="auto"/>
      <w:ind w:left="113"/>
      <w:textAlignment w:val="baseline"/>
    </w:pPr>
    <w:rPr>
      <w:rFonts w:ascii="Times New Roman" w:eastAsia="Times New Roman" w:hAnsi="Times New Roman" w:cs="Times New Roman"/>
      <w:sz w:val="24"/>
      <w:szCs w:val="20"/>
      <w:lang w:val="en-GB"/>
    </w:rPr>
  </w:style>
  <w:style w:type="paragraph" w:customStyle="1" w:styleId="LangSciTranslationSubexample">
    <w:name w:val="LangSci_Translation_Subexample"/>
    <w:basedOn w:val="LangSciTranslation"/>
    <w:next w:val="LangSciLanginfo"/>
    <w:rsid w:val="00A97327"/>
  </w:style>
  <w:style w:type="paragraph" w:customStyle="1" w:styleId="LangSciSection1">
    <w:name w:val="LangSci_Section1"/>
    <w:basedOn w:val="1"/>
    <w:rsid w:val="00A97327"/>
    <w:pPr>
      <w:widowControl w:val="0"/>
      <w:numPr>
        <w:numId w:val="15"/>
      </w:numPr>
      <w:autoSpaceDN w:val="0"/>
      <w:spacing w:line="100" w:lineRule="atLeast"/>
      <w:ind w:left="0" w:firstLine="0"/>
      <w:textAlignment w:val="baseline"/>
    </w:pPr>
    <w:rPr>
      <w:rFonts w:eastAsia="Droid Sans Fallback" w:cs="FreeSans"/>
      <w:lang w:val="en-GB" w:eastAsia="hi-IN" w:bidi="hi-IN"/>
    </w:rPr>
  </w:style>
  <w:style w:type="paragraph" w:customStyle="1" w:styleId="LangSciSection2">
    <w:name w:val="LangSci_Section2"/>
    <w:basedOn w:val="2"/>
    <w:rsid w:val="00A97327"/>
    <w:pPr>
      <w:keepNext/>
      <w:widowControl w:val="0"/>
      <w:numPr>
        <w:ilvl w:val="1"/>
        <w:numId w:val="15"/>
      </w:numPr>
      <w:autoSpaceDN w:val="0"/>
      <w:spacing w:line="100" w:lineRule="atLeast"/>
      <w:textAlignment w:val="baseline"/>
    </w:pPr>
    <w:rPr>
      <w:rFonts w:eastAsia="Droid Sans Fallback" w:cs="FreeSans"/>
      <w:lang w:val="en-GB" w:eastAsia="hi-IN" w:bidi="hi-IN"/>
    </w:rPr>
  </w:style>
  <w:style w:type="paragraph" w:customStyle="1" w:styleId="LangSciSection3">
    <w:name w:val="LangSci_Section3"/>
    <w:basedOn w:val="3"/>
    <w:rsid w:val="00A97327"/>
    <w:pPr>
      <w:keepNext/>
      <w:widowControl w:val="0"/>
      <w:numPr>
        <w:numId w:val="15"/>
      </w:numPr>
      <w:autoSpaceDN w:val="0"/>
      <w:spacing w:line="100" w:lineRule="atLeast"/>
      <w:ind w:left="0" w:firstLine="0"/>
      <w:textAlignment w:val="baseline"/>
    </w:pPr>
    <w:rPr>
      <w:rFonts w:eastAsia="Droid Sans Fallback" w:cs="FreeSans"/>
      <w:lang w:val="en-GB" w:eastAsia="hi-IN" w:bidi="hi-IN"/>
    </w:rPr>
  </w:style>
  <w:style w:type="paragraph" w:customStyle="1" w:styleId="LangSciSection4">
    <w:name w:val="LangSci_Section4"/>
    <w:basedOn w:val="LangSciSection3"/>
    <w:rsid w:val="00A97327"/>
    <w:pPr>
      <w:numPr>
        <w:ilvl w:val="3"/>
      </w:numPr>
      <w:outlineLvl w:val="3"/>
    </w:pPr>
    <w:rPr>
      <w:sz w:val="24"/>
    </w:rPr>
  </w:style>
  <w:style w:type="paragraph" w:customStyle="1" w:styleId="Footnote0">
    <w:name w:val="Footnote"/>
    <w:basedOn w:val="Footnote"/>
    <w:rsid w:val="00920732"/>
    <w:pPr>
      <w:suppressLineNumbers/>
      <w:ind w:left="339" w:hanging="339"/>
    </w:pPr>
    <w:rPr>
      <w:vertAlign w:val="superscript"/>
    </w:rPr>
  </w:style>
  <w:style w:type="character" w:customStyle="1" w:styleId="BodyTextChar">
    <w:name w:val="Body Text Char"/>
    <w:basedOn w:val="a1"/>
    <w:rsid w:val="00A97327"/>
    <w:rPr>
      <w:rFonts w:ascii="Times New Roman" w:eastAsia="Droid Sans Fallback" w:hAnsi="Times New Roman" w:cs="FreeSans"/>
      <w:sz w:val="24"/>
      <w:szCs w:val="24"/>
      <w:lang w:eastAsia="hi-IN" w:bidi="hi-IN"/>
    </w:rPr>
  </w:style>
  <w:style w:type="character" w:customStyle="1" w:styleId="LangSciCategory">
    <w:name w:val="LangSci_Category"/>
    <w:rsid w:val="00A97327"/>
    <w:rPr>
      <w:smallCaps/>
    </w:rPr>
  </w:style>
  <w:style w:type="character" w:customStyle="1" w:styleId="Heading4Char">
    <w:name w:val="Heading 4 Char"/>
    <w:basedOn w:val="a1"/>
    <w:rsid w:val="00A97327"/>
    <w:rPr>
      <w:rFonts w:ascii="Calibri Light" w:eastAsia="Times New Roman" w:hAnsi="Calibri Light" w:cs="Mangal"/>
      <w:i/>
      <w:iCs/>
      <w:color w:val="2E74B5"/>
      <w:sz w:val="24"/>
      <w:szCs w:val="21"/>
      <w:lang w:eastAsia="hi-IN" w:bidi="hi-IN"/>
    </w:rPr>
  </w:style>
  <w:style w:type="character" w:customStyle="1" w:styleId="FootnoteSymbol">
    <w:name w:val="Footnote Symbol"/>
    <w:rsid w:val="00A97327"/>
  </w:style>
  <w:style w:type="character" w:customStyle="1" w:styleId="NumberingSymbols">
    <w:name w:val="Numbering Symbols"/>
    <w:rsid w:val="00A97327"/>
  </w:style>
  <w:style w:type="character" w:customStyle="1" w:styleId="BulletSymbols">
    <w:name w:val="Bullet Symbols"/>
    <w:rsid w:val="00A97327"/>
    <w:rPr>
      <w:rFonts w:ascii="OpenSymbol" w:eastAsia="OpenSymbol" w:hAnsi="OpenSymbol" w:cs="OpenSymbol"/>
    </w:rPr>
  </w:style>
  <w:style w:type="numbering" w:customStyle="1" w:styleId="Numbering1">
    <w:name w:val="Numbering 1"/>
    <w:basedOn w:val="a3"/>
    <w:rsid w:val="00A97327"/>
    <w:pPr>
      <w:numPr>
        <w:numId w:val="16"/>
      </w:numPr>
    </w:pPr>
  </w:style>
  <w:style w:type="numbering" w:customStyle="1" w:styleId="LFO2">
    <w:name w:val="LFO2"/>
    <w:basedOn w:val="a3"/>
    <w:rsid w:val="00A97327"/>
    <w:pPr>
      <w:numPr>
        <w:numId w:val="17"/>
      </w:numPr>
    </w:pPr>
  </w:style>
  <w:style w:type="numbering" w:customStyle="1" w:styleId="LFO9">
    <w:name w:val="LFO9"/>
    <w:basedOn w:val="a3"/>
    <w:rsid w:val="00A97327"/>
    <w:pPr>
      <w:numPr>
        <w:numId w:val="18"/>
      </w:numPr>
    </w:pPr>
  </w:style>
  <w:style w:type="numbering" w:customStyle="1" w:styleId="LFO10">
    <w:name w:val="LFO10"/>
    <w:basedOn w:val="a3"/>
    <w:rsid w:val="00A97327"/>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Zhejiang\Lisbon%20Volume\Papers\langsci-templa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2E4C2-DE05-4DB0-A36D-E1C4C32A2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langsci-template-MS.dotx</Template>
  <TotalTime>100</TotalTime>
  <Pages>21</Pages>
  <Words>6531</Words>
  <Characters>37231</Characters>
  <Application>Microsoft Office Word</Application>
  <DocSecurity>0</DocSecurity>
  <Lines>310</Lines>
  <Paragraphs>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Freie Universitaet Berlin</Company>
  <LinksUpToDate>false</LinksUpToDate>
  <CharactersWithSpaces>43675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Reeve</dc:creator>
  <cp:lastModifiedBy>Matthew Reeve</cp:lastModifiedBy>
  <cp:revision>9</cp:revision>
  <cp:lastPrinted>2018-01-30T01:58:00Z</cp:lastPrinted>
  <dcterms:created xsi:type="dcterms:W3CDTF">2018-06-17T10:29:00Z</dcterms:created>
  <dcterms:modified xsi:type="dcterms:W3CDTF">2018-07-25T13:51:00Z</dcterms:modified>
</cp:coreProperties>
</file>